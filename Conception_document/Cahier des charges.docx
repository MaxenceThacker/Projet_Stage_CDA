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45A96" w14:textId="2EC40CF3" w:rsidR="006F6D7F" w:rsidRPr="00796C44" w:rsidRDefault="004D6E7C" w:rsidP="00767DDC">
      <w:pPr>
        <w:pStyle w:val="Sansinterligne"/>
        <w:rPr>
          <w:rFonts w:ascii="High Tower Text" w:hAnsi="High Tower Text"/>
          <w:color w:val="404040" w:themeColor="text1" w:themeTint="BF"/>
          <w:sz w:val="56"/>
          <w:szCs w:val="56"/>
        </w:rPr>
      </w:pPr>
      <w:r w:rsidRPr="00796C44">
        <w:rPr>
          <w:rFonts w:ascii="High Tower Text" w:hAnsi="High Tower Text"/>
          <w:color w:val="8EAADB" w:themeColor="accent1" w:themeTint="99"/>
          <w:sz w:val="56"/>
          <w:szCs w:val="56"/>
        </w:rPr>
        <w:t>Cahier des Charges</w:t>
      </w:r>
    </w:p>
    <w:p w14:paraId="7924212A" w14:textId="7A194A68" w:rsidR="004D6E7C" w:rsidRPr="00796C44" w:rsidRDefault="004D6E7C" w:rsidP="00767DDC">
      <w:pPr>
        <w:pStyle w:val="Sansinterligne"/>
        <w:jc w:val="both"/>
        <w:rPr>
          <w:rFonts w:ascii="Arial" w:hAnsi="Arial"/>
          <w:color w:val="404040" w:themeColor="text1" w:themeTint="BF"/>
        </w:rPr>
      </w:pPr>
    </w:p>
    <w:p w14:paraId="6EF781D7" w14:textId="77777777" w:rsidR="004D6E7C" w:rsidRPr="00796C44" w:rsidRDefault="004D6E7C" w:rsidP="00767DDC">
      <w:pPr>
        <w:pStyle w:val="Corps"/>
        <w:jc w:val="both"/>
        <w:rPr>
          <w:rFonts w:ascii="Arial" w:hAnsi="Arial" w:cs="Arial"/>
          <w:b/>
          <w:bCs/>
          <w:color w:val="404040" w:themeColor="text1" w:themeTint="BF"/>
          <w:sz w:val="28"/>
          <w:szCs w:val="28"/>
        </w:rPr>
      </w:pPr>
    </w:p>
    <w:p w14:paraId="49B23185" w14:textId="77777777" w:rsidR="004D6E7C" w:rsidRPr="00796C44" w:rsidRDefault="004D6E7C" w:rsidP="00767DDC">
      <w:pPr>
        <w:pStyle w:val="Corps"/>
        <w:jc w:val="both"/>
        <w:rPr>
          <w:rFonts w:ascii="Arial" w:hAnsi="Arial" w:cs="Arial"/>
          <w:b/>
          <w:bCs/>
          <w:color w:val="404040" w:themeColor="text1" w:themeTint="BF"/>
          <w:sz w:val="28"/>
          <w:szCs w:val="28"/>
        </w:rPr>
      </w:pPr>
    </w:p>
    <w:p w14:paraId="0585A58B" w14:textId="323B8A4F"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Nom de l’entreprise : </w:t>
      </w:r>
      <w:r w:rsidRPr="00796C44">
        <w:rPr>
          <w:rFonts w:ascii="Courier New" w:hAnsi="Courier New" w:cs="Courier New"/>
          <w:color w:val="404040" w:themeColor="text1" w:themeTint="BF"/>
          <w:sz w:val="24"/>
          <w:szCs w:val="24"/>
        </w:rPr>
        <w:t>AFPA</w:t>
      </w:r>
    </w:p>
    <w:p w14:paraId="732C8089"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0D4C0D12" w14:textId="77777777"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Nom du projet :</w:t>
      </w:r>
    </w:p>
    <w:p w14:paraId="399E2469"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02E7A4D1" w14:textId="682DB7E9"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Personne à contacter dans l’entreprise : </w:t>
      </w:r>
      <w:r w:rsidRPr="00796C44">
        <w:rPr>
          <w:rFonts w:ascii="Courier New" w:hAnsi="Courier New" w:cs="Courier New"/>
          <w:color w:val="404040" w:themeColor="text1" w:themeTint="BF"/>
          <w:sz w:val="24"/>
          <w:szCs w:val="24"/>
        </w:rPr>
        <w:t>Clément Poudre</w:t>
      </w:r>
    </w:p>
    <w:p w14:paraId="0BAAA325" w14:textId="77777777" w:rsidR="004D6E7C" w:rsidRPr="00796C44" w:rsidRDefault="004D6E7C" w:rsidP="00767DDC">
      <w:pPr>
        <w:pStyle w:val="Corps"/>
        <w:jc w:val="both"/>
        <w:rPr>
          <w:rFonts w:ascii="Courier New" w:hAnsi="Courier New" w:cs="Courier New"/>
          <w:b/>
          <w:bCs/>
          <w:color w:val="404040" w:themeColor="text1" w:themeTint="BF"/>
          <w:sz w:val="24"/>
          <w:szCs w:val="24"/>
        </w:rPr>
      </w:pPr>
    </w:p>
    <w:p w14:paraId="2C418548" w14:textId="11B15041"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Adresse : </w:t>
      </w:r>
      <w:r w:rsidRPr="00796C44">
        <w:rPr>
          <w:rFonts w:ascii="Courier New" w:hAnsi="Courier New" w:cs="Courier New"/>
          <w:color w:val="404040" w:themeColor="text1" w:themeTint="BF"/>
          <w:sz w:val="24"/>
          <w:szCs w:val="24"/>
        </w:rPr>
        <w:t>407 AVENUE DE LA GIRONDE 59640 DUNKERQUE</w:t>
      </w:r>
      <w:r w:rsidRPr="00796C44">
        <w:rPr>
          <w:rFonts w:ascii="Courier New" w:hAnsi="Courier New" w:cs="Courier New"/>
          <w:b/>
          <w:bCs/>
          <w:color w:val="404040" w:themeColor="text1" w:themeTint="BF"/>
          <w:sz w:val="24"/>
          <w:szCs w:val="24"/>
        </w:rPr>
        <w:br/>
      </w:r>
    </w:p>
    <w:p w14:paraId="0738D5C6" w14:textId="762EC849" w:rsidR="004D6E7C" w:rsidRPr="00796C44" w:rsidRDefault="004D6E7C" w:rsidP="00767DDC">
      <w:pPr>
        <w:pStyle w:val="Corps"/>
        <w:jc w:val="both"/>
        <w:rPr>
          <w:rFonts w:ascii="Courier New" w:hAnsi="Courier New" w:cs="Courier New"/>
          <w:b/>
          <w:bCs/>
          <w:color w:val="404040" w:themeColor="text1" w:themeTint="BF"/>
          <w:sz w:val="24"/>
          <w:szCs w:val="24"/>
        </w:rPr>
      </w:pPr>
      <w:r w:rsidRPr="00796C44">
        <w:rPr>
          <w:rFonts w:ascii="Courier New" w:hAnsi="Courier New" w:cs="Courier New"/>
          <w:b/>
          <w:bCs/>
          <w:color w:val="404040" w:themeColor="text1" w:themeTint="BF"/>
          <w:sz w:val="24"/>
          <w:szCs w:val="24"/>
        </w:rPr>
        <w:t xml:space="preserve">Tel : </w:t>
      </w:r>
      <w:r w:rsidRPr="00796C44">
        <w:rPr>
          <w:rFonts w:ascii="Courier New" w:hAnsi="Courier New" w:cs="Courier New"/>
          <w:color w:val="404040" w:themeColor="text1" w:themeTint="BF"/>
          <w:sz w:val="24"/>
          <w:szCs w:val="24"/>
        </w:rPr>
        <w:t>06</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22</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21</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39</w:t>
      </w:r>
      <w:r w:rsidR="00447194" w:rsidRPr="00796C44">
        <w:rPr>
          <w:rFonts w:ascii="Courier New" w:hAnsi="Courier New" w:cs="Courier New"/>
          <w:color w:val="404040" w:themeColor="text1" w:themeTint="BF"/>
          <w:sz w:val="24"/>
          <w:szCs w:val="24"/>
        </w:rPr>
        <w:t>.</w:t>
      </w:r>
      <w:r w:rsidRPr="00796C44">
        <w:rPr>
          <w:rFonts w:ascii="Courier New" w:hAnsi="Courier New" w:cs="Courier New"/>
          <w:color w:val="404040" w:themeColor="text1" w:themeTint="BF"/>
          <w:sz w:val="24"/>
          <w:szCs w:val="24"/>
        </w:rPr>
        <w:t>72</w:t>
      </w:r>
    </w:p>
    <w:p w14:paraId="405EB354" w14:textId="0C126AEC" w:rsidR="00447194" w:rsidRPr="00796C44" w:rsidRDefault="00447194" w:rsidP="00767DDC">
      <w:pPr>
        <w:jc w:val="both"/>
        <w:rPr>
          <w:color w:val="404040" w:themeColor="text1" w:themeTint="BF"/>
        </w:rPr>
      </w:pPr>
    </w:p>
    <w:p w14:paraId="33449184" w14:textId="4AE5AC39" w:rsidR="00447194" w:rsidRPr="00796C44" w:rsidRDefault="00447194" w:rsidP="00767DDC">
      <w:pPr>
        <w:pStyle w:val="Paragraphedeliste"/>
        <w:jc w:val="both"/>
        <w:rPr>
          <w:color w:val="404040" w:themeColor="text1" w:themeTint="BF"/>
        </w:rPr>
      </w:pPr>
    </w:p>
    <w:p w14:paraId="680CDC33" w14:textId="50687408" w:rsidR="00447194" w:rsidRPr="00796C44" w:rsidRDefault="00447194" w:rsidP="00767DDC">
      <w:pPr>
        <w:pStyle w:val="Paragraphedeliste"/>
        <w:jc w:val="both"/>
        <w:rPr>
          <w:color w:val="404040" w:themeColor="text1" w:themeTint="BF"/>
        </w:rPr>
      </w:pPr>
    </w:p>
    <w:p w14:paraId="1873DACB" w14:textId="5F931E43" w:rsidR="00C67938" w:rsidRPr="00796C44" w:rsidRDefault="017B437F" w:rsidP="00796C44">
      <w:pPr>
        <w:pStyle w:val="Titre1"/>
        <w:rPr>
          <w:color w:val="404040" w:themeColor="text1" w:themeTint="BF"/>
        </w:rPr>
      </w:pPr>
      <w:r w:rsidRPr="00796C44">
        <w:rPr>
          <w:color w:val="404040" w:themeColor="text1" w:themeTint="BF"/>
        </w:rPr>
        <w:t>PRESENTATION DE L’ENTREPRISE ET DU PROJET</w:t>
      </w:r>
    </w:p>
    <w:p w14:paraId="383F2998" w14:textId="6A2B7E0A" w:rsidR="00447194" w:rsidRPr="00796C44" w:rsidRDefault="00447194" w:rsidP="00767DDC">
      <w:pPr>
        <w:pStyle w:val="Paragraphedeliste"/>
        <w:jc w:val="both"/>
        <w:rPr>
          <w:color w:val="404040" w:themeColor="text1" w:themeTint="BF"/>
        </w:rPr>
      </w:pPr>
    </w:p>
    <w:p w14:paraId="3B3A0C33" w14:textId="0D732B22" w:rsidR="00447194" w:rsidRPr="00796C44" w:rsidRDefault="00447194" w:rsidP="00767DDC">
      <w:pPr>
        <w:jc w:val="both"/>
        <w:rPr>
          <w:rFonts w:ascii="High Tower Text" w:hAnsi="High Tower Text"/>
          <w:color w:val="404040" w:themeColor="text1" w:themeTint="BF"/>
          <w:sz w:val="21"/>
          <w:szCs w:val="21"/>
          <w:shd w:val="clear" w:color="auto" w:fill="F1F1F1"/>
        </w:rPr>
      </w:pPr>
      <w:r w:rsidRPr="00796C44">
        <w:rPr>
          <w:rFonts w:ascii="High Tower Text" w:hAnsi="High Tower Text"/>
          <w:color w:val="404040" w:themeColor="text1" w:themeTint="BF"/>
        </w:rPr>
        <w:t xml:space="preserve">L’Agence nationale pour la formation </w:t>
      </w:r>
      <w:r w:rsidR="00D93B02" w:rsidRPr="00796C44">
        <w:rPr>
          <w:rFonts w:ascii="High Tower Text" w:hAnsi="High Tower Text"/>
          <w:color w:val="404040" w:themeColor="text1" w:themeTint="BF"/>
        </w:rPr>
        <w:t>P</w:t>
      </w:r>
      <w:r w:rsidRPr="00796C44">
        <w:rPr>
          <w:rFonts w:ascii="High Tower Text" w:hAnsi="High Tower Text"/>
          <w:color w:val="404040" w:themeColor="text1" w:themeTint="BF"/>
        </w:rPr>
        <w:t xml:space="preserve">rofessionnelle des </w:t>
      </w:r>
      <w:r w:rsidR="00D93B02" w:rsidRPr="00796C44">
        <w:rPr>
          <w:rFonts w:ascii="High Tower Text" w:hAnsi="High Tower Text"/>
          <w:color w:val="404040" w:themeColor="text1" w:themeTint="BF"/>
        </w:rPr>
        <w:t>A</w:t>
      </w:r>
      <w:r w:rsidRPr="00796C44">
        <w:rPr>
          <w:rFonts w:ascii="High Tower Text" w:hAnsi="High Tower Text"/>
          <w:color w:val="404040" w:themeColor="text1" w:themeTint="BF"/>
        </w:rPr>
        <w:t>dultes, plus communément appeler AFPA est un organisme français de formation professionnelle, au service des régions, de l'État, des branches professionnelles et des entreprises.</w:t>
      </w:r>
      <w:r w:rsidR="003C3478" w:rsidRPr="00796C44">
        <w:rPr>
          <w:rFonts w:ascii="High Tower Text" w:hAnsi="High Tower Text"/>
          <w:color w:val="404040" w:themeColor="text1" w:themeTint="BF"/>
        </w:rPr>
        <w:t xml:space="preserve"> Elle a été créée le 11 janvier 1949. Elle compte actuellement 7220 employés à pleins temps. Depuis 2017</w:t>
      </w:r>
      <w:r w:rsidR="00D93B02" w:rsidRPr="00796C44">
        <w:rPr>
          <w:rFonts w:ascii="High Tower Text" w:hAnsi="High Tower Text"/>
          <w:color w:val="404040" w:themeColor="text1" w:themeTint="BF"/>
        </w:rPr>
        <w:t>, l’Agence nationale pour la Formation Professionnelle des Adultes a pour Directrice Générale, Pascal d’Artois et est doté d’un conseil d’administration présidé par Jean-Pierre Geneslay</w:t>
      </w:r>
      <w:r w:rsidR="00D93B02" w:rsidRPr="00796C44">
        <w:rPr>
          <w:rFonts w:ascii="High Tower Text" w:hAnsi="High Tower Text"/>
          <w:color w:val="404040" w:themeColor="text1" w:themeTint="BF"/>
          <w:sz w:val="21"/>
          <w:szCs w:val="21"/>
          <w:shd w:val="clear" w:color="auto" w:fill="FFFFFF"/>
        </w:rPr>
        <w:t>.</w:t>
      </w:r>
      <w:r w:rsidR="00D93B02" w:rsidRPr="00796C44">
        <w:rPr>
          <w:rFonts w:ascii="High Tower Text" w:hAnsi="High Tower Text"/>
          <w:color w:val="404040" w:themeColor="text1" w:themeTint="BF"/>
          <w:sz w:val="21"/>
          <w:szCs w:val="21"/>
          <w:shd w:val="clear" w:color="auto" w:fill="F1F1F1"/>
        </w:rPr>
        <w:t xml:space="preserve"> </w:t>
      </w:r>
    </w:p>
    <w:p w14:paraId="164A7B50" w14:textId="77777777" w:rsidR="004A7108" w:rsidRPr="00796C44" w:rsidRDefault="004A7108" w:rsidP="00767DDC">
      <w:pPr>
        <w:jc w:val="both"/>
        <w:rPr>
          <w:color w:val="404040" w:themeColor="text1" w:themeTint="BF"/>
          <w:shd w:val="clear" w:color="auto" w:fill="F1F1F1"/>
        </w:rPr>
      </w:pPr>
    </w:p>
    <w:p w14:paraId="169B9C54" w14:textId="6423480B"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Contexte</w:t>
      </w:r>
    </w:p>
    <w:p w14:paraId="388FC954" w14:textId="19B0FAD7" w:rsidR="00BB25D6" w:rsidRPr="00796C44" w:rsidRDefault="00BB25D6" w:rsidP="00767DDC">
      <w:pPr>
        <w:jc w:val="both"/>
        <w:rPr>
          <w:color w:val="404040" w:themeColor="text1" w:themeTint="BF"/>
        </w:rPr>
      </w:pPr>
    </w:p>
    <w:p w14:paraId="7F9AB1C6" w14:textId="157D3263" w:rsidR="002354A1" w:rsidRPr="00796C44" w:rsidRDefault="002354A1"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En tant qu'organisme de formation continue, l'AFPA se voit attribuer, depuis la loi du 5 septembre 2018 sur l'avenir professionnel</w:t>
      </w:r>
      <w:r w:rsidR="001E772B" w:rsidRPr="00796C44">
        <w:rPr>
          <w:rFonts w:ascii="High Tower Text" w:hAnsi="High Tower Text"/>
          <w:color w:val="404040" w:themeColor="text1" w:themeTint="BF"/>
          <w:lang w:eastAsia="fr-FR"/>
        </w:rPr>
        <w:t>,</w:t>
      </w:r>
      <w:r w:rsidRPr="00796C44">
        <w:rPr>
          <w:rFonts w:ascii="High Tower Text" w:hAnsi="High Tower Text"/>
          <w:color w:val="404040" w:themeColor="text1" w:themeTint="BF"/>
          <w:lang w:eastAsia="fr-FR"/>
        </w:rPr>
        <w:t xml:space="preserve"> </w:t>
      </w:r>
      <w:r w:rsidR="001E772B" w:rsidRPr="00796C44">
        <w:rPr>
          <w:rFonts w:ascii="High Tower Text" w:hAnsi="High Tower Text"/>
          <w:color w:val="404040" w:themeColor="text1" w:themeTint="BF"/>
          <w:lang w:eastAsia="fr-FR"/>
        </w:rPr>
        <w:t>l</w:t>
      </w:r>
      <w:r w:rsidRPr="00796C44">
        <w:rPr>
          <w:rFonts w:ascii="High Tower Text" w:hAnsi="High Tower Text"/>
          <w:color w:val="404040" w:themeColor="text1" w:themeTint="BF"/>
          <w:lang w:eastAsia="fr-FR"/>
        </w:rPr>
        <w:t>'autorisation d'ouvrir les sections d'apprentissage. Avec une France qui souhaite relancer de façon politique et financière, la formation en alternance, véritable outil contre le chômage surtout chez les jeunes, le conseil d'administration de l'AFPA décide le 18 avril 2020 d'intégrer les formations d'apprentissage à ses missions.</w:t>
      </w:r>
    </w:p>
    <w:p w14:paraId="6CA2E460" w14:textId="3AFDAE43" w:rsidR="002354A1" w:rsidRPr="00796C44" w:rsidRDefault="002354A1" w:rsidP="00767DDC">
      <w:pPr>
        <w:jc w:val="both"/>
        <w:rPr>
          <w:color w:val="404040" w:themeColor="text1" w:themeTint="BF"/>
          <w:lang w:eastAsia="fr-FR"/>
        </w:rPr>
      </w:pPr>
      <w:r w:rsidRPr="00796C44">
        <w:rPr>
          <w:rFonts w:ascii="High Tower Text" w:hAnsi="High Tower Text"/>
          <w:color w:val="404040" w:themeColor="text1" w:themeTint="BF"/>
          <w:lang w:eastAsia="fr-FR"/>
        </w:rPr>
        <w:t>Ces offres permettront d'accompagner les entreprises (PME-TPE) qui recherche une main d'œuvre de qualité mais aussi les jeunes, pour faciliter leur insertion en alternance grâce à un accompagnement renforcé à la constructio</w:t>
      </w:r>
      <w:r w:rsidR="004D67D9" w:rsidRPr="00796C44">
        <w:rPr>
          <w:rFonts w:ascii="High Tower Text" w:hAnsi="High Tower Text"/>
          <w:color w:val="404040" w:themeColor="text1" w:themeTint="BF"/>
          <w:lang w:eastAsia="fr-FR"/>
        </w:rPr>
        <w:t>n de leur projet professionnel. Tout en</w:t>
      </w:r>
      <w:r w:rsidRPr="00796C44">
        <w:rPr>
          <w:rFonts w:ascii="High Tower Text" w:hAnsi="High Tower Text"/>
          <w:color w:val="404040" w:themeColor="text1" w:themeTint="BF"/>
          <w:lang w:eastAsia="fr-FR"/>
        </w:rPr>
        <w:t xml:space="preserve"> leur donnant accès à des formations de qualité qui leur permettront d'acquérir des compétences métiers et des savoir-être indispensable pour une entreprise. À partir de ce moment-là, l</w:t>
      </w:r>
      <w:r w:rsidR="00102FE0" w:rsidRPr="00796C44">
        <w:rPr>
          <w:rFonts w:ascii="High Tower Text" w:hAnsi="High Tower Text"/>
          <w:color w:val="404040" w:themeColor="text1" w:themeTint="BF"/>
          <w:lang w:eastAsia="fr-FR"/>
        </w:rPr>
        <w:t>'AFPA se doit de mettre un piédestal</w:t>
      </w:r>
      <w:r w:rsidRPr="00796C44">
        <w:rPr>
          <w:rFonts w:ascii="High Tower Text" w:hAnsi="High Tower Text"/>
          <w:color w:val="404040" w:themeColor="text1" w:themeTint="BF"/>
          <w:lang w:eastAsia="fr-FR"/>
        </w:rPr>
        <w:t xml:space="preserve"> à l'apprentissage, qui reste un domaine nouv</w:t>
      </w:r>
      <w:r w:rsidR="008B3086" w:rsidRPr="00796C44">
        <w:rPr>
          <w:rFonts w:ascii="High Tower Text" w:hAnsi="High Tower Text"/>
          <w:color w:val="404040" w:themeColor="text1" w:themeTint="BF"/>
          <w:lang w:eastAsia="fr-FR"/>
        </w:rPr>
        <w:t xml:space="preserve">eau pour l'agence. Pour cela </w:t>
      </w:r>
      <w:r w:rsidRPr="00796C44">
        <w:rPr>
          <w:rFonts w:ascii="High Tower Text" w:hAnsi="High Tower Text"/>
          <w:color w:val="404040" w:themeColor="text1" w:themeTint="BF"/>
          <w:lang w:eastAsia="fr-FR"/>
        </w:rPr>
        <w:t>l'</w:t>
      </w:r>
      <w:r w:rsidR="004D67D9" w:rsidRPr="00796C44">
        <w:rPr>
          <w:rFonts w:ascii="High Tower Text" w:hAnsi="High Tower Text"/>
          <w:color w:val="404040" w:themeColor="text1" w:themeTint="BF"/>
          <w:lang w:eastAsia="fr-FR"/>
        </w:rPr>
        <w:t>agence</w:t>
      </w:r>
      <w:r w:rsidRPr="00796C44">
        <w:rPr>
          <w:rFonts w:ascii="High Tower Text" w:hAnsi="High Tower Text"/>
          <w:color w:val="404040" w:themeColor="text1" w:themeTint="BF"/>
          <w:lang w:eastAsia="fr-FR"/>
        </w:rPr>
        <w:t xml:space="preserve"> </w:t>
      </w:r>
      <w:r w:rsidR="008B3086" w:rsidRPr="00796C44">
        <w:rPr>
          <w:rFonts w:ascii="High Tower Text" w:hAnsi="High Tower Text"/>
          <w:color w:val="404040" w:themeColor="text1" w:themeTint="BF"/>
          <w:lang w:eastAsia="fr-FR"/>
        </w:rPr>
        <w:t>s’applique à</w:t>
      </w:r>
      <w:r w:rsidRPr="00796C44">
        <w:rPr>
          <w:rFonts w:ascii="High Tower Text" w:hAnsi="High Tower Text"/>
          <w:color w:val="404040" w:themeColor="text1" w:themeTint="BF"/>
          <w:lang w:eastAsia="fr-FR"/>
        </w:rPr>
        <w:t xml:space="preserve"> se démarquer de la concurrence en proposant à ses clients, </w:t>
      </w:r>
      <w:r w:rsidRPr="00796C44">
        <w:rPr>
          <w:rFonts w:ascii="High Tower Text" w:hAnsi="High Tower Text"/>
          <w:color w:val="404040" w:themeColor="text1" w:themeTint="BF"/>
        </w:rPr>
        <w:t>c'est-à-dire</w:t>
      </w:r>
      <w:r w:rsidRPr="00796C44">
        <w:rPr>
          <w:rFonts w:ascii="High Tower Text" w:hAnsi="High Tower Text"/>
          <w:color w:val="404040" w:themeColor="text1" w:themeTint="BF"/>
          <w:lang w:eastAsia="fr-FR"/>
        </w:rPr>
        <w:t xml:space="preserve"> les entreprises ainsi que les jeunes, des moyens intuitifs d'interaction et de communication, afin de faciliter le quotidien de chacun. </w:t>
      </w:r>
      <w:r w:rsidRPr="00796C44">
        <w:rPr>
          <w:rFonts w:ascii="High Tower Text" w:hAnsi="High Tower Text"/>
          <w:color w:val="404040" w:themeColor="text1" w:themeTint="BF"/>
        </w:rPr>
        <w:t>Aujourd'hui, étant chargé d'études à l'AFPA, mon tuteur participe à la mise en œuvre des processus de qualité et de certification, mais aussi et surtout à la saturation des dispositif</w:t>
      </w:r>
      <w:r w:rsidRPr="00796C44">
        <w:rPr>
          <w:color w:val="404040" w:themeColor="text1" w:themeTint="BF"/>
        </w:rPr>
        <w:t xml:space="preserve"> </w:t>
      </w:r>
      <w:r w:rsidRPr="00796C44">
        <w:rPr>
          <w:rFonts w:ascii="High Tower Text" w:hAnsi="High Tower Text"/>
          <w:color w:val="404040" w:themeColor="text1" w:themeTint="BF"/>
        </w:rPr>
        <w:t>formation/alternant. C'est dans ce contexte et accompagné de son expérience personnelle en tant qu’ancien apprenti que l'idée d'intégrer un outil de suivi des alternants à l'</w:t>
      </w:r>
      <w:r w:rsidR="00D471CF" w:rsidRPr="00796C44">
        <w:rPr>
          <w:rFonts w:ascii="High Tower Text" w:hAnsi="High Tower Text"/>
          <w:color w:val="404040" w:themeColor="text1" w:themeTint="BF"/>
        </w:rPr>
        <w:t>agence</w:t>
      </w:r>
      <w:r w:rsidRPr="00796C44">
        <w:rPr>
          <w:rFonts w:ascii="High Tower Text" w:hAnsi="High Tower Text"/>
          <w:color w:val="404040" w:themeColor="text1" w:themeTint="BF"/>
        </w:rPr>
        <w:t xml:space="preserve"> lui ai venu. De plus </w:t>
      </w:r>
      <w:r w:rsidRPr="00796C44">
        <w:rPr>
          <w:rFonts w:ascii="High Tower Text" w:hAnsi="High Tower Text"/>
          <w:color w:val="404040" w:themeColor="text1" w:themeTint="BF"/>
        </w:rPr>
        <w:lastRenderedPageBreak/>
        <w:t>l'AFPA ayant peu d'expérience et un manque d'outils sur l'apprentissage, cela contribuait fortement à la crédibilité de la demande de mon tuteur d'obtenir un outil informatique de suivi d'alternant.</w:t>
      </w:r>
    </w:p>
    <w:p w14:paraId="3593BBDC" w14:textId="77777777" w:rsidR="002354A1" w:rsidRPr="00796C44" w:rsidRDefault="002354A1" w:rsidP="00767DDC">
      <w:pPr>
        <w:jc w:val="both"/>
        <w:rPr>
          <w:color w:val="404040" w:themeColor="text1" w:themeTint="BF"/>
        </w:rPr>
      </w:pPr>
    </w:p>
    <w:p w14:paraId="63CFF145" w14:textId="77777777" w:rsidR="004A7108" w:rsidRPr="00796C44" w:rsidRDefault="004A7108" w:rsidP="00767DDC">
      <w:pPr>
        <w:jc w:val="both"/>
        <w:rPr>
          <w:rFonts w:ascii="Courier New" w:hAnsi="Courier New" w:cs="Courier New"/>
          <w:color w:val="404040" w:themeColor="text1" w:themeTint="BF"/>
          <w:u w:val="single"/>
        </w:rPr>
      </w:pPr>
    </w:p>
    <w:p w14:paraId="33CFADCE" w14:textId="049952C4" w:rsidR="00C67938"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Les objectifs de l’application</w:t>
      </w:r>
    </w:p>
    <w:p w14:paraId="0908D125" w14:textId="77777777" w:rsidR="00E41C5C" w:rsidRPr="00796C44" w:rsidRDefault="00E41C5C" w:rsidP="00767DDC">
      <w:pPr>
        <w:jc w:val="both"/>
        <w:rPr>
          <w:color w:val="404040" w:themeColor="text1" w:themeTint="BF"/>
        </w:rPr>
      </w:pPr>
    </w:p>
    <w:p w14:paraId="70B8992D" w14:textId="77777777" w:rsidR="001E772B" w:rsidRPr="00796C44" w:rsidRDefault="00E41C5C" w:rsidP="00767DDC">
      <w:pPr>
        <w:jc w:val="both"/>
        <w:rPr>
          <w:rFonts w:ascii="High Tower Text" w:hAnsi="High Tower Text"/>
          <w:color w:val="404040" w:themeColor="text1" w:themeTint="BF"/>
        </w:rPr>
      </w:pPr>
      <w:r w:rsidRPr="00796C44">
        <w:rPr>
          <w:rFonts w:ascii="High Tower Text" w:hAnsi="High Tower Text"/>
          <w:color w:val="404040" w:themeColor="text1" w:themeTint="BF"/>
        </w:rPr>
        <w:t>En tant qu’application de suivi, [nom de l'applic</w:t>
      </w:r>
      <w:r w:rsidR="001E772B" w:rsidRPr="00796C44">
        <w:rPr>
          <w:rFonts w:ascii="High Tower Text" w:hAnsi="High Tower Text"/>
          <w:color w:val="404040" w:themeColor="text1" w:themeTint="BF"/>
        </w:rPr>
        <w:t>ation] aura plusieurs objectifs :</w:t>
      </w:r>
    </w:p>
    <w:p w14:paraId="22721D5B" w14:textId="1E40B989"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F</w:t>
      </w:r>
      <w:r w:rsidR="00E41C5C" w:rsidRPr="00796C44">
        <w:rPr>
          <w:rFonts w:ascii="High Tower Text" w:hAnsi="High Tower Text"/>
          <w:color w:val="404040" w:themeColor="text1" w:themeTint="BF"/>
        </w:rPr>
        <w:t xml:space="preserve">luidifier l'expérience de suivi pour les trois parties, que ça soit pour l'apprenti, le formateur ou le maître d'apprentissage. Le processus de suivi étant assez lourd administrativement, il est </w:t>
      </w:r>
      <w:r w:rsidR="008B3086" w:rsidRPr="00796C44">
        <w:rPr>
          <w:rFonts w:ascii="High Tower Text" w:hAnsi="High Tower Text"/>
          <w:color w:val="404040" w:themeColor="text1" w:themeTint="BF"/>
        </w:rPr>
        <w:t>pertinent</w:t>
      </w:r>
      <w:r w:rsidR="00E41C5C" w:rsidRPr="00796C44">
        <w:rPr>
          <w:rFonts w:ascii="High Tower Text" w:hAnsi="High Tower Text"/>
          <w:color w:val="404040" w:themeColor="text1" w:themeTint="BF"/>
        </w:rPr>
        <w:t xml:space="preserve"> d'alléger au maximum cette expérience. Ainsi l'application permettra un gain de temps pour chacun, tout en apportant un suivi clair et concis de l'alternant. </w:t>
      </w:r>
    </w:p>
    <w:p w14:paraId="2C26E88F" w14:textId="7A4566CC" w:rsidR="001E772B" w:rsidRPr="00796C44" w:rsidRDefault="00A664A2"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Être i</w:t>
      </w:r>
      <w:r w:rsidR="00E41C5C" w:rsidRPr="00796C44">
        <w:rPr>
          <w:rFonts w:ascii="High Tower Text" w:hAnsi="High Tower Text"/>
          <w:color w:val="404040" w:themeColor="text1" w:themeTint="BF"/>
        </w:rPr>
        <w:t xml:space="preserve">ntuitif. </w:t>
      </w:r>
    </w:p>
    <w:p w14:paraId="6940124B" w14:textId="77777777"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I</w:t>
      </w:r>
      <w:r w:rsidR="00E41C5C" w:rsidRPr="00796C44">
        <w:rPr>
          <w:rFonts w:ascii="High Tower Text" w:hAnsi="High Tower Text"/>
          <w:color w:val="404040" w:themeColor="text1" w:themeTint="BF"/>
        </w:rPr>
        <w:t>n</w:t>
      </w:r>
      <w:r w:rsidRPr="00796C44">
        <w:rPr>
          <w:rFonts w:ascii="High Tower Text" w:hAnsi="High Tower Text"/>
          <w:color w:val="404040" w:themeColor="text1" w:themeTint="BF"/>
        </w:rPr>
        <w:t>formatiser</w:t>
      </w:r>
      <w:r w:rsidR="00E41C5C" w:rsidRPr="00796C44">
        <w:rPr>
          <w:rFonts w:ascii="High Tower Text" w:hAnsi="High Tower Text"/>
          <w:color w:val="404040" w:themeColor="text1" w:themeTint="BF"/>
        </w:rPr>
        <w:t xml:space="preserve"> le suivi pédagogique et d'accompagnement. En effet, actuellement tout se fait sur papier, et cela peut vite devenir encombrants pour tout le monde. Pour rester dans cette dynamique de gain de temps il est important de généraliser ces procédures administratives.</w:t>
      </w:r>
    </w:p>
    <w:p w14:paraId="5A0AB983" w14:textId="26D4E9F8" w:rsidR="001E772B" w:rsidRPr="00796C44" w:rsidRDefault="001E772B" w:rsidP="00767DDC">
      <w:pPr>
        <w:pStyle w:val="Paragraphedeliste"/>
        <w:numPr>
          <w:ilvl w:val="0"/>
          <w:numId w:val="32"/>
        </w:numPr>
        <w:jc w:val="both"/>
        <w:rPr>
          <w:rFonts w:ascii="High Tower Text" w:hAnsi="High Tower Text"/>
          <w:color w:val="404040" w:themeColor="text1" w:themeTint="BF"/>
        </w:rPr>
      </w:pPr>
      <w:r w:rsidRPr="00796C44">
        <w:rPr>
          <w:rFonts w:ascii="High Tower Text" w:hAnsi="High Tower Text"/>
          <w:color w:val="404040" w:themeColor="text1" w:themeTint="BF"/>
        </w:rPr>
        <w:t xml:space="preserve">Apporter une plus-value dans les relations clients de l'AFPA, celle-ci commerçant avec les entreprises en proposant ses formations en alternance, il est </w:t>
      </w:r>
      <w:r w:rsidR="008B3086" w:rsidRPr="00796C44">
        <w:rPr>
          <w:rFonts w:ascii="High Tower Text" w:hAnsi="High Tower Text"/>
          <w:color w:val="404040" w:themeColor="text1" w:themeTint="BF"/>
        </w:rPr>
        <w:t>essentiel</w:t>
      </w:r>
      <w:r w:rsidRPr="00796C44">
        <w:rPr>
          <w:rFonts w:ascii="High Tower Text" w:hAnsi="High Tower Text"/>
          <w:color w:val="404040" w:themeColor="text1" w:themeTint="BF"/>
        </w:rPr>
        <w:t xml:space="preserve"> qu'elle se démarque en ajoutant un plus et en démontrant une efficacité supérieure, comparé à la concurrence.</w:t>
      </w:r>
    </w:p>
    <w:p w14:paraId="272BFE7B" w14:textId="5218F537" w:rsidR="001E772B" w:rsidRPr="00796C44" w:rsidRDefault="001E772B" w:rsidP="00767DDC">
      <w:pPr>
        <w:pStyle w:val="Paragraphedeliste"/>
        <w:jc w:val="both"/>
        <w:rPr>
          <w:rFonts w:ascii="High Tower Text" w:hAnsi="High Tower Text"/>
          <w:color w:val="404040" w:themeColor="text1" w:themeTint="BF"/>
        </w:rPr>
      </w:pPr>
    </w:p>
    <w:p w14:paraId="5426BB7D" w14:textId="77777777" w:rsidR="001E772B" w:rsidRPr="00796C44" w:rsidRDefault="001E772B" w:rsidP="00767DDC">
      <w:pPr>
        <w:ind w:left="360"/>
        <w:jc w:val="both"/>
        <w:rPr>
          <w:rFonts w:ascii="High Tower Text" w:hAnsi="High Tower Text"/>
          <w:color w:val="404040" w:themeColor="text1" w:themeTint="BF"/>
        </w:rPr>
      </w:pPr>
    </w:p>
    <w:p w14:paraId="295CA29A" w14:textId="713A6DD0" w:rsidR="001E772B" w:rsidRPr="00796C44" w:rsidRDefault="00E41C5C" w:rsidP="00767DDC">
      <w:pPr>
        <w:jc w:val="both"/>
        <w:rPr>
          <w:rFonts w:ascii="High Tower Text" w:hAnsi="High Tower Text"/>
          <w:color w:val="404040" w:themeColor="text1" w:themeTint="BF"/>
        </w:rPr>
      </w:pPr>
      <w:r w:rsidRPr="00796C44">
        <w:rPr>
          <w:rFonts w:ascii="High Tower Text" w:hAnsi="High Tower Text"/>
          <w:color w:val="404040" w:themeColor="text1" w:themeTint="BF"/>
        </w:rPr>
        <w:t xml:space="preserve">Il est important aussi que le livret de suivi répond aux normes de l'AFPA National, c'est-à-dire que </w:t>
      </w:r>
      <w:r w:rsidR="004B0D63" w:rsidRPr="00796C44">
        <w:rPr>
          <w:rFonts w:ascii="High Tower Text" w:hAnsi="High Tower Text"/>
          <w:color w:val="404040" w:themeColor="text1" w:themeTint="BF"/>
        </w:rPr>
        <w:t>les</w:t>
      </w:r>
      <w:r w:rsidRPr="00796C44">
        <w:rPr>
          <w:rFonts w:ascii="High Tower Text" w:hAnsi="High Tower Text"/>
          <w:color w:val="404040" w:themeColor="text1" w:themeTint="BF"/>
        </w:rPr>
        <w:t xml:space="preserve"> documents fournis par l'AFPA qui ser</w:t>
      </w:r>
      <w:r w:rsidR="004B0D63" w:rsidRPr="00796C44">
        <w:rPr>
          <w:rFonts w:ascii="High Tower Text" w:hAnsi="High Tower Text"/>
          <w:color w:val="404040" w:themeColor="text1" w:themeTint="BF"/>
        </w:rPr>
        <w:t>ont</w:t>
      </w:r>
      <w:r w:rsidRPr="00796C44">
        <w:rPr>
          <w:rFonts w:ascii="High Tower Text" w:hAnsi="High Tower Text"/>
          <w:color w:val="404040" w:themeColor="text1" w:themeTint="BF"/>
        </w:rPr>
        <w:t xml:space="preserve"> intégré à l'app</w:t>
      </w:r>
      <w:r w:rsidR="001E772B" w:rsidRPr="00796C44">
        <w:rPr>
          <w:rFonts w:ascii="High Tower Text" w:hAnsi="High Tower Text"/>
          <w:color w:val="404040" w:themeColor="text1" w:themeTint="BF"/>
        </w:rPr>
        <w:t>lication devr</w:t>
      </w:r>
      <w:r w:rsidR="004B0D63" w:rsidRPr="00796C44">
        <w:rPr>
          <w:rFonts w:ascii="High Tower Text" w:hAnsi="High Tower Text"/>
          <w:color w:val="404040" w:themeColor="text1" w:themeTint="BF"/>
        </w:rPr>
        <w:t>ont</w:t>
      </w:r>
      <w:r w:rsidR="001E772B" w:rsidRPr="00796C44">
        <w:rPr>
          <w:rFonts w:ascii="High Tower Text" w:hAnsi="High Tower Text"/>
          <w:color w:val="404040" w:themeColor="text1" w:themeTint="BF"/>
        </w:rPr>
        <w:t xml:space="preserve"> rester tel quel.</w:t>
      </w:r>
    </w:p>
    <w:p w14:paraId="1AC9E6F5" w14:textId="77777777" w:rsidR="004A7108" w:rsidRPr="00796C44" w:rsidRDefault="004A7108" w:rsidP="00767DDC">
      <w:pPr>
        <w:jc w:val="both"/>
        <w:rPr>
          <w:color w:val="404040" w:themeColor="text1" w:themeTint="BF"/>
          <w:u w:val="single"/>
        </w:rPr>
      </w:pPr>
    </w:p>
    <w:p w14:paraId="5AC1F752" w14:textId="6D69E755" w:rsidR="00D52A3A"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 xml:space="preserve">Les </w:t>
      </w:r>
      <w:r w:rsidR="00482E5C">
        <w:rPr>
          <w:rFonts w:ascii="Courier New" w:hAnsi="Courier New" w:cs="Courier New"/>
          <w:color w:val="404040" w:themeColor="text1" w:themeTint="BF"/>
          <w:sz w:val="22"/>
          <w:szCs w:val="22"/>
          <w:u w:val="single"/>
        </w:rPr>
        <w:t>intervenants</w:t>
      </w:r>
    </w:p>
    <w:p w14:paraId="0EEC5AB0" w14:textId="77777777" w:rsidR="00D52A3A" w:rsidRPr="00796C44" w:rsidRDefault="00D52A3A" w:rsidP="00767DDC">
      <w:pPr>
        <w:jc w:val="both"/>
        <w:rPr>
          <w:color w:val="404040" w:themeColor="text1" w:themeTint="BF"/>
        </w:rPr>
      </w:pPr>
    </w:p>
    <w:p w14:paraId="12819666" w14:textId="5352329D" w:rsidR="00D45E83" w:rsidRPr="00796C44" w:rsidRDefault="00482E5C" w:rsidP="00D45E83">
      <w:pPr>
        <w:jc w:val="both"/>
        <w:rPr>
          <w:rFonts w:ascii="High Tower Text" w:hAnsi="High Tower Text"/>
          <w:color w:val="404040" w:themeColor="text1" w:themeTint="BF"/>
          <w:lang w:eastAsia="fr-FR"/>
        </w:rPr>
      </w:pPr>
      <w:r>
        <w:rPr>
          <w:rFonts w:ascii="High Tower Text" w:hAnsi="High Tower Text"/>
          <w:color w:val="404040" w:themeColor="text1" w:themeTint="BF"/>
          <w:shd w:val="clear" w:color="auto" w:fill="FFFFFF"/>
          <w:lang w:eastAsia="fr-FR"/>
        </w:rPr>
        <w:t>Dans un premier temps, l</w:t>
      </w:r>
      <w:r w:rsidR="00D52A3A" w:rsidRPr="00796C44">
        <w:rPr>
          <w:rFonts w:ascii="High Tower Text" w:hAnsi="High Tower Text"/>
          <w:color w:val="404040" w:themeColor="text1" w:themeTint="BF"/>
          <w:shd w:val="clear" w:color="auto" w:fill="FFFFFF"/>
          <w:lang w:eastAsia="fr-FR"/>
        </w:rPr>
        <w:t xml:space="preserve">es </w:t>
      </w:r>
      <w:r>
        <w:rPr>
          <w:rFonts w:ascii="High Tower Text" w:hAnsi="High Tower Text"/>
          <w:color w:val="404040" w:themeColor="text1" w:themeTint="BF"/>
          <w:shd w:val="clear" w:color="auto" w:fill="FFFFFF"/>
          <w:lang w:eastAsia="fr-FR"/>
        </w:rPr>
        <w:t>intervenants</w:t>
      </w:r>
      <w:r w:rsidR="00D52A3A" w:rsidRPr="00796C44">
        <w:rPr>
          <w:rFonts w:ascii="High Tower Text" w:hAnsi="High Tower Text"/>
          <w:color w:val="404040" w:themeColor="text1" w:themeTint="BF"/>
          <w:shd w:val="clear" w:color="auto" w:fill="FFFFFF"/>
          <w:lang w:eastAsia="fr-FR"/>
        </w:rPr>
        <w:t xml:space="preserve"> s</w:t>
      </w:r>
      <w:r w:rsidR="00D45E83">
        <w:rPr>
          <w:rFonts w:ascii="High Tower Text" w:hAnsi="High Tower Text"/>
          <w:color w:val="404040" w:themeColor="text1" w:themeTint="BF"/>
          <w:shd w:val="clear" w:color="auto" w:fill="FFFFFF"/>
          <w:lang w:eastAsia="fr-FR"/>
        </w:rPr>
        <w:t>eron</w:t>
      </w:r>
      <w:r w:rsidR="00D52A3A" w:rsidRPr="00796C44">
        <w:rPr>
          <w:rFonts w:ascii="High Tower Text" w:hAnsi="High Tower Text"/>
          <w:color w:val="404040" w:themeColor="text1" w:themeTint="BF"/>
          <w:shd w:val="clear" w:color="auto" w:fill="FFFFFF"/>
          <w:lang w:eastAsia="fr-FR"/>
        </w:rPr>
        <w:t xml:space="preserve">t </w:t>
      </w:r>
      <w:r w:rsidR="00D45E83" w:rsidRPr="00796C44">
        <w:rPr>
          <w:rFonts w:ascii="High Tower Text" w:hAnsi="High Tower Text"/>
          <w:color w:val="404040" w:themeColor="text1" w:themeTint="BF"/>
          <w:lang w:eastAsia="fr-FR"/>
        </w:rPr>
        <w:t>externes</w:t>
      </w:r>
      <w:r w:rsidR="00D52A3A" w:rsidRPr="00796C44">
        <w:rPr>
          <w:rFonts w:ascii="High Tower Text" w:hAnsi="High Tower Text"/>
          <w:color w:val="404040" w:themeColor="text1" w:themeTint="BF"/>
          <w:shd w:val="clear" w:color="auto" w:fill="FFFFFF"/>
          <w:lang w:eastAsia="fr-FR"/>
        </w:rPr>
        <w:t xml:space="preserve"> </w:t>
      </w:r>
      <w:r w:rsidR="00D52A3A" w:rsidRPr="00796C44">
        <w:rPr>
          <w:rFonts w:ascii="High Tower Text" w:hAnsi="High Tower Text"/>
          <w:color w:val="404040" w:themeColor="text1" w:themeTint="BF"/>
          <w:shd w:val="clear" w:color="auto" w:fill="FFFFFF"/>
          <w:lang w:eastAsia="fr-FR"/>
        </w:rPr>
        <w:t xml:space="preserve">à l'AFPA, </w:t>
      </w:r>
      <w:r w:rsidR="008B3086" w:rsidRPr="00796C44">
        <w:rPr>
          <w:rFonts w:ascii="High Tower Text" w:hAnsi="High Tower Text"/>
          <w:color w:val="404040" w:themeColor="text1" w:themeTint="BF"/>
          <w:shd w:val="clear" w:color="auto" w:fill="FFFFFF"/>
          <w:lang w:eastAsia="fr-FR"/>
        </w:rPr>
        <w:t>l’application</w:t>
      </w:r>
      <w:r w:rsidR="00D52A3A" w:rsidRPr="00796C44">
        <w:rPr>
          <w:rFonts w:ascii="High Tower Text" w:hAnsi="High Tower Text"/>
          <w:color w:val="404040" w:themeColor="text1" w:themeTint="BF"/>
          <w:shd w:val="clear" w:color="auto" w:fill="FFFFFF"/>
          <w:lang w:eastAsia="fr-FR"/>
        </w:rPr>
        <w:t xml:space="preserve"> sera destinée et interfèrera avec</w:t>
      </w:r>
      <w:r w:rsidR="00D45E83">
        <w:rPr>
          <w:rFonts w:ascii="High Tower Text" w:hAnsi="High Tower Text"/>
          <w:color w:val="404040" w:themeColor="text1" w:themeTint="BF"/>
          <w:shd w:val="clear" w:color="auto" w:fill="FFFFFF"/>
          <w:lang w:eastAsia="fr-FR"/>
        </w:rPr>
        <w:t xml:space="preserve"> </w:t>
      </w:r>
      <w:r w:rsidR="00D45E83" w:rsidRPr="00796C44">
        <w:rPr>
          <w:rFonts w:ascii="High Tower Text" w:hAnsi="High Tower Text"/>
          <w:color w:val="404040" w:themeColor="text1" w:themeTint="BF"/>
          <w:lang w:eastAsia="fr-FR"/>
        </w:rPr>
        <w:t>les tuteurs et les alternants, ainsi que leurs responsables légales s’ils sont mineures.</w:t>
      </w:r>
    </w:p>
    <w:p w14:paraId="778C0080" w14:textId="58083E88" w:rsidR="00D52A3A" w:rsidRPr="00796C44" w:rsidRDefault="00D45E83" w:rsidP="00767DDC">
      <w:pPr>
        <w:jc w:val="both"/>
        <w:rPr>
          <w:rFonts w:ascii="High Tower Text" w:hAnsi="High Tower Text"/>
          <w:color w:val="404040" w:themeColor="text1" w:themeTint="BF"/>
          <w:lang w:eastAsia="fr-FR"/>
        </w:rPr>
      </w:pPr>
      <w:r>
        <w:rPr>
          <w:rFonts w:ascii="High Tower Text" w:hAnsi="High Tower Text"/>
          <w:color w:val="404040" w:themeColor="text1" w:themeTint="BF"/>
          <w:shd w:val="clear" w:color="auto" w:fill="FFFFFF"/>
          <w:lang w:eastAsia="fr-FR"/>
        </w:rPr>
        <w:t xml:space="preserve">Puis, </w:t>
      </w:r>
      <w:r>
        <w:rPr>
          <w:rFonts w:ascii="High Tower Text" w:hAnsi="High Tower Text"/>
          <w:color w:val="404040" w:themeColor="text1" w:themeTint="BF"/>
          <w:lang w:eastAsia="fr-FR"/>
        </w:rPr>
        <w:t>il</w:t>
      </w:r>
      <w:r w:rsidR="00D52A3A" w:rsidRPr="00796C44">
        <w:rPr>
          <w:rFonts w:ascii="High Tower Text" w:hAnsi="High Tower Text"/>
          <w:color w:val="404040" w:themeColor="text1" w:themeTint="BF"/>
          <w:lang w:eastAsia="fr-FR"/>
        </w:rPr>
        <w:t xml:space="preserve">s sont aussi </w:t>
      </w:r>
      <w:r>
        <w:rPr>
          <w:rFonts w:ascii="High Tower Text" w:hAnsi="High Tower Text"/>
          <w:color w:val="404040" w:themeColor="text1" w:themeTint="BF"/>
          <w:lang w:eastAsia="fr-FR"/>
        </w:rPr>
        <w:t>interne</w:t>
      </w:r>
      <w:r w:rsidR="00D52A3A" w:rsidRPr="00796C44">
        <w:rPr>
          <w:rFonts w:ascii="High Tower Text" w:hAnsi="High Tower Text"/>
          <w:color w:val="404040" w:themeColor="text1" w:themeTint="BF"/>
          <w:lang w:eastAsia="fr-FR"/>
        </w:rPr>
        <w:t xml:space="preserve">s à l'agence. C'est-à-dire qu'elle sera </w:t>
      </w:r>
      <w:r w:rsidR="008B3086" w:rsidRPr="00796C44">
        <w:rPr>
          <w:rFonts w:ascii="High Tower Text" w:hAnsi="High Tower Text"/>
          <w:color w:val="404040" w:themeColor="text1" w:themeTint="BF"/>
          <w:lang w:eastAsia="fr-FR"/>
        </w:rPr>
        <w:t>utilisé par</w:t>
      </w:r>
      <w:r w:rsidR="00D52A3A" w:rsidRPr="00796C44">
        <w:rPr>
          <w:rFonts w:ascii="High Tower Text" w:hAnsi="High Tower Text"/>
          <w:color w:val="404040" w:themeColor="text1" w:themeTint="BF"/>
          <w:lang w:eastAsia="fr-FR"/>
        </w:rPr>
        <w:t xml:space="preserve"> </w:t>
      </w:r>
      <w:r w:rsidRPr="00796C44">
        <w:rPr>
          <w:rFonts w:ascii="High Tower Text" w:hAnsi="High Tower Text"/>
          <w:color w:val="404040" w:themeColor="text1" w:themeTint="BF"/>
          <w:shd w:val="clear" w:color="auto" w:fill="FFFFFF"/>
          <w:lang w:eastAsia="fr-FR"/>
        </w:rPr>
        <w:t>le directeur du centre, le chargé d’étude, l'assistant de formation, le responsable de formation, les formateurs et les fonctions commerciales.</w:t>
      </w:r>
    </w:p>
    <w:p w14:paraId="05DCD8EF" w14:textId="77777777" w:rsidR="004A7108" w:rsidRPr="00796C44" w:rsidRDefault="004A7108" w:rsidP="00767DDC">
      <w:pPr>
        <w:jc w:val="both"/>
        <w:rPr>
          <w:rFonts w:ascii="Times New Roman" w:hAnsi="Times New Roman" w:cs="Times New Roman"/>
          <w:color w:val="404040" w:themeColor="text1" w:themeTint="BF"/>
          <w:sz w:val="24"/>
          <w:szCs w:val="24"/>
          <w:u w:val="single"/>
          <w:lang w:eastAsia="fr-FR"/>
        </w:rPr>
      </w:pPr>
    </w:p>
    <w:p w14:paraId="73C1A98A" w14:textId="20920764" w:rsidR="009331A6"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Le type d’application</w:t>
      </w:r>
    </w:p>
    <w:p w14:paraId="1D32412D" w14:textId="77777777" w:rsidR="00D52A3A" w:rsidRPr="00796C44" w:rsidRDefault="00D52A3A" w:rsidP="00767DDC">
      <w:pPr>
        <w:jc w:val="both"/>
        <w:rPr>
          <w:color w:val="404040" w:themeColor="text1" w:themeTint="BF"/>
        </w:rPr>
      </w:pPr>
    </w:p>
    <w:p w14:paraId="1D6604D3" w14:textId="047AF7E2" w:rsidR="00D52A3A" w:rsidRPr="00796C44" w:rsidRDefault="00D52A3A" w:rsidP="00767DDC">
      <w:pPr>
        <w:jc w:val="both"/>
        <w:rPr>
          <w:rFonts w:ascii="High Tower Text" w:hAnsi="High Tower Text"/>
          <w:color w:val="404040" w:themeColor="text1" w:themeTint="BF"/>
        </w:rPr>
      </w:pPr>
      <w:r w:rsidRPr="00796C44">
        <w:rPr>
          <w:rFonts w:ascii="High Tower Text" w:hAnsi="High Tower Text"/>
          <w:color w:val="404040" w:themeColor="text1" w:themeTint="BF"/>
          <w:shd w:val="clear" w:color="auto" w:fill="FFFFFF"/>
        </w:rPr>
        <w:t>L'application sera une plate-forme collaborative qui centralisera les fonctionnalités liées au suivi de l'alternant</w:t>
      </w:r>
      <w:r w:rsidRPr="00796C44">
        <w:rPr>
          <w:rFonts w:ascii="High Tower Text" w:hAnsi="High Tower Text"/>
          <w:color w:val="404040" w:themeColor="text1" w:themeTint="BF"/>
        </w:rPr>
        <w:t>.</w:t>
      </w:r>
      <w:r w:rsidR="00F575C1" w:rsidRPr="00796C44">
        <w:rPr>
          <w:rFonts w:ascii="High Tower Text" w:hAnsi="High Tower Text"/>
          <w:color w:val="404040" w:themeColor="text1" w:themeTint="BF"/>
        </w:rPr>
        <w:t xml:space="preserve"> Elle sera sous la forme d'une application web.</w:t>
      </w:r>
    </w:p>
    <w:p w14:paraId="7C844F45" w14:textId="77777777" w:rsidR="004A7108" w:rsidRPr="00796C44" w:rsidRDefault="004A7108" w:rsidP="00767DDC">
      <w:pPr>
        <w:jc w:val="both"/>
        <w:rPr>
          <w:color w:val="404040" w:themeColor="text1" w:themeTint="BF"/>
        </w:rPr>
      </w:pPr>
    </w:p>
    <w:p w14:paraId="0131F446" w14:textId="1142929C" w:rsidR="007E0B43" w:rsidRPr="00796C44" w:rsidRDefault="017B437F" w:rsidP="00767DDC">
      <w:pPr>
        <w:pStyle w:val="Titre2"/>
        <w:jc w:val="both"/>
        <w:rPr>
          <w:rStyle w:val="Titre2Car"/>
          <w:rFonts w:ascii="Courier New" w:hAnsi="Courier New" w:cs="Courier New"/>
          <w:color w:val="404040" w:themeColor="text1" w:themeTint="BF"/>
          <w:sz w:val="22"/>
          <w:szCs w:val="22"/>
          <w:u w:val="single"/>
        </w:rPr>
      </w:pPr>
      <w:r w:rsidRPr="00796C44">
        <w:rPr>
          <w:rStyle w:val="Titre2Car"/>
          <w:rFonts w:ascii="Courier New" w:hAnsi="Courier New" w:cs="Courier New"/>
          <w:color w:val="404040" w:themeColor="text1" w:themeTint="BF"/>
          <w:sz w:val="22"/>
          <w:szCs w:val="22"/>
          <w:u w:val="single"/>
        </w:rPr>
        <w:t xml:space="preserve">L’équipement de </w:t>
      </w:r>
      <w:r w:rsidR="00102FE0" w:rsidRPr="00796C44">
        <w:rPr>
          <w:rStyle w:val="Titre2Car"/>
          <w:rFonts w:ascii="Courier New" w:hAnsi="Courier New" w:cs="Courier New"/>
          <w:color w:val="404040" w:themeColor="text1" w:themeTint="BF"/>
          <w:sz w:val="22"/>
          <w:szCs w:val="22"/>
          <w:u w:val="single"/>
        </w:rPr>
        <w:t>n</w:t>
      </w:r>
      <w:r w:rsidRPr="00796C44">
        <w:rPr>
          <w:rStyle w:val="Titre2Car"/>
          <w:rFonts w:ascii="Courier New" w:hAnsi="Courier New" w:cs="Courier New"/>
          <w:color w:val="404040" w:themeColor="text1" w:themeTint="BF"/>
          <w:sz w:val="22"/>
          <w:szCs w:val="22"/>
          <w:u w:val="single"/>
        </w:rPr>
        <w:t xml:space="preserve">os </w:t>
      </w:r>
      <w:r w:rsidR="00482E5C">
        <w:rPr>
          <w:rFonts w:ascii="Courier New" w:hAnsi="Courier New" w:cs="Courier New"/>
          <w:color w:val="404040" w:themeColor="text1" w:themeTint="BF"/>
          <w:sz w:val="22"/>
          <w:szCs w:val="22"/>
          <w:u w:val="single"/>
        </w:rPr>
        <w:t>intervenants</w:t>
      </w:r>
    </w:p>
    <w:p w14:paraId="2173138C" w14:textId="77777777" w:rsidR="00F575C1" w:rsidRPr="00796C44" w:rsidRDefault="00F575C1" w:rsidP="00767DDC">
      <w:pPr>
        <w:jc w:val="both"/>
        <w:rPr>
          <w:color w:val="404040" w:themeColor="text1" w:themeTint="BF"/>
        </w:rPr>
      </w:pPr>
    </w:p>
    <w:p w14:paraId="2D308FE0" w14:textId="3E7E3E3D" w:rsidR="00D52A3A" w:rsidRPr="00796C44" w:rsidRDefault="00F575C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Les </w:t>
      </w:r>
      <w:r w:rsidR="00482E5C">
        <w:rPr>
          <w:rFonts w:ascii="High Tower Text" w:hAnsi="High Tower Text"/>
          <w:color w:val="404040" w:themeColor="text1" w:themeTint="BF"/>
          <w:shd w:val="clear" w:color="auto" w:fill="FFFFFF"/>
        </w:rPr>
        <w:t>intervenants</w:t>
      </w:r>
      <w:r w:rsidRPr="00796C44">
        <w:rPr>
          <w:rFonts w:ascii="High Tower Text" w:hAnsi="High Tower Text"/>
          <w:color w:val="404040" w:themeColor="text1" w:themeTint="BF"/>
          <w:shd w:val="clear" w:color="auto" w:fill="FFFFFF"/>
        </w:rPr>
        <w:t xml:space="preserve"> utiliseront principalement l'application sur ordinateur muni d'une connexion Internet. Mais </w:t>
      </w:r>
      <w:r w:rsidR="00D45E83">
        <w:rPr>
          <w:rFonts w:ascii="High Tower Text" w:hAnsi="High Tower Text"/>
          <w:color w:val="404040" w:themeColor="text1" w:themeTint="BF"/>
          <w:shd w:val="clear" w:color="auto" w:fill="FFFFFF"/>
        </w:rPr>
        <w:t>il</w:t>
      </w:r>
      <w:r w:rsidRPr="00796C44">
        <w:rPr>
          <w:rFonts w:ascii="High Tower Text" w:hAnsi="High Tower Text"/>
          <w:color w:val="404040" w:themeColor="text1" w:themeTint="BF"/>
          <w:shd w:val="clear" w:color="auto" w:fill="FFFFFF"/>
        </w:rPr>
        <w:t xml:space="preserve">s pourront aussi </w:t>
      </w:r>
      <w:r w:rsidR="007D767D" w:rsidRPr="00796C44">
        <w:rPr>
          <w:rFonts w:ascii="High Tower Text" w:hAnsi="High Tower Text"/>
          <w:color w:val="404040" w:themeColor="text1" w:themeTint="BF"/>
          <w:shd w:val="clear" w:color="auto" w:fill="FFFFFF"/>
        </w:rPr>
        <w:t>l’</w:t>
      </w:r>
      <w:r w:rsidR="002D18E0" w:rsidRPr="00796C44">
        <w:rPr>
          <w:rFonts w:ascii="High Tower Text" w:hAnsi="High Tower Text"/>
          <w:color w:val="404040" w:themeColor="text1" w:themeTint="BF"/>
          <w:shd w:val="clear" w:color="auto" w:fill="FFFFFF"/>
        </w:rPr>
        <w:t>utiliser sur tous</w:t>
      </w:r>
      <w:r w:rsidRPr="00796C44">
        <w:rPr>
          <w:rFonts w:ascii="High Tower Text" w:hAnsi="High Tower Text"/>
          <w:color w:val="404040" w:themeColor="text1" w:themeTint="BF"/>
          <w:shd w:val="clear" w:color="auto" w:fill="FFFFFF"/>
        </w:rPr>
        <w:t xml:space="preserve"> type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de tablette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et de téléphone</w:t>
      </w:r>
      <w:r w:rsidR="002D18E0" w:rsidRPr="00796C44">
        <w:rPr>
          <w:rFonts w:ascii="High Tower Text" w:hAnsi="High Tower Text"/>
          <w:color w:val="404040" w:themeColor="text1" w:themeTint="BF"/>
          <w:shd w:val="clear" w:color="auto" w:fill="FFFFFF"/>
        </w:rPr>
        <w:t>s</w:t>
      </w:r>
      <w:r w:rsidRPr="00796C44">
        <w:rPr>
          <w:rFonts w:ascii="High Tower Text" w:hAnsi="High Tower Text"/>
          <w:color w:val="404040" w:themeColor="text1" w:themeTint="BF"/>
          <w:shd w:val="clear" w:color="auto" w:fill="FFFFFF"/>
        </w:rPr>
        <w:t xml:space="preserve">, l'application </w:t>
      </w:r>
      <w:r w:rsidRPr="00796C44">
        <w:rPr>
          <w:rFonts w:ascii="High Tower Text" w:hAnsi="High Tower Text"/>
          <w:color w:val="404040" w:themeColor="text1" w:themeTint="BF"/>
          <w:shd w:val="clear" w:color="auto" w:fill="FFFFFF"/>
        </w:rPr>
        <w:lastRenderedPageBreak/>
        <w:t>s'adaptera à la taille des écrans et les fonctionnalités s'afficheront di</w:t>
      </w:r>
      <w:r w:rsidR="002D18E0" w:rsidRPr="00796C44">
        <w:rPr>
          <w:rFonts w:ascii="High Tower Text" w:hAnsi="High Tower Text"/>
          <w:color w:val="404040" w:themeColor="text1" w:themeTint="BF"/>
          <w:shd w:val="clear" w:color="auto" w:fill="FFFFFF"/>
        </w:rPr>
        <w:t xml:space="preserve">fféremment suivant l'appareil sur </w:t>
      </w:r>
      <w:r w:rsidRPr="00796C44">
        <w:rPr>
          <w:rFonts w:ascii="High Tower Text" w:hAnsi="High Tower Text"/>
          <w:color w:val="404040" w:themeColor="text1" w:themeTint="BF"/>
          <w:shd w:val="clear" w:color="auto" w:fill="FFFFFF"/>
        </w:rPr>
        <w:t>l</w:t>
      </w:r>
      <w:r w:rsidR="002D18E0" w:rsidRPr="00796C44">
        <w:rPr>
          <w:rFonts w:ascii="High Tower Text" w:hAnsi="High Tower Text"/>
          <w:color w:val="404040" w:themeColor="text1" w:themeTint="BF"/>
          <w:shd w:val="clear" w:color="auto" w:fill="FFFFFF"/>
        </w:rPr>
        <w:t xml:space="preserve">equel </w:t>
      </w:r>
      <w:r w:rsidRPr="00796C44">
        <w:rPr>
          <w:rFonts w:ascii="High Tower Text" w:hAnsi="High Tower Text"/>
          <w:color w:val="404040" w:themeColor="text1" w:themeTint="BF"/>
          <w:shd w:val="clear" w:color="auto" w:fill="FFFFFF"/>
        </w:rPr>
        <w:t>on la fait tourner.</w:t>
      </w:r>
    </w:p>
    <w:p w14:paraId="4E90D54A" w14:textId="2CF76439" w:rsidR="004A7108" w:rsidRPr="00796C44" w:rsidRDefault="004A7108" w:rsidP="00767DDC">
      <w:pPr>
        <w:jc w:val="both"/>
        <w:rPr>
          <w:color w:val="404040" w:themeColor="text1" w:themeTint="BF"/>
        </w:rPr>
      </w:pPr>
    </w:p>
    <w:p w14:paraId="29CCB8FF" w14:textId="77777777" w:rsidR="00B447AD" w:rsidRPr="00796C44" w:rsidRDefault="00B447AD" w:rsidP="00767DDC">
      <w:pPr>
        <w:jc w:val="both"/>
        <w:rPr>
          <w:color w:val="404040" w:themeColor="text1" w:themeTint="BF"/>
        </w:rPr>
      </w:pPr>
    </w:p>
    <w:p w14:paraId="7AD28CF3" w14:textId="043C80D1"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Périmètre du projet</w:t>
      </w:r>
    </w:p>
    <w:p w14:paraId="202679A4" w14:textId="77777777" w:rsidR="00E92175" w:rsidRPr="00796C44" w:rsidRDefault="00E92175" w:rsidP="00767DDC">
      <w:pPr>
        <w:jc w:val="both"/>
        <w:rPr>
          <w:color w:val="404040" w:themeColor="text1" w:themeTint="BF"/>
        </w:rPr>
      </w:pPr>
    </w:p>
    <w:p w14:paraId="778DA9B1" w14:textId="5BFACAD7" w:rsidR="00A365CC" w:rsidRPr="00796C44" w:rsidRDefault="00E92175" w:rsidP="00767DDC">
      <w:pPr>
        <w:jc w:val="both"/>
        <w:rPr>
          <w:rFonts w:ascii="High Tower Text" w:hAnsi="High Tower Text"/>
          <w:color w:val="404040" w:themeColor="text1" w:themeTint="BF"/>
        </w:rPr>
      </w:pPr>
      <w:r w:rsidRPr="00796C44">
        <w:rPr>
          <w:rFonts w:ascii="High Tower Text" w:hAnsi="High Tower Text"/>
          <w:color w:val="404040" w:themeColor="text1" w:themeTint="BF"/>
          <w:lang w:eastAsia="fr-FR"/>
        </w:rPr>
        <w:t>Le public</w:t>
      </w:r>
      <w:r w:rsidR="004D67D9" w:rsidRPr="00796C44">
        <w:rPr>
          <w:rFonts w:ascii="High Tower Text" w:hAnsi="High Tower Text"/>
          <w:color w:val="404040" w:themeColor="text1" w:themeTint="BF"/>
          <w:lang w:eastAsia="fr-FR"/>
        </w:rPr>
        <w:t xml:space="preserve"> concerné par l'application pourra être mineure, ce qui implique une contribution des parents ou du responsable légal dans le processus de suivi</w:t>
      </w:r>
      <w:r w:rsidRPr="00796C44">
        <w:rPr>
          <w:rFonts w:ascii="High Tower Text" w:hAnsi="High Tower Text"/>
          <w:color w:val="404040" w:themeColor="text1" w:themeTint="BF"/>
          <w:lang w:eastAsia="fr-FR"/>
        </w:rPr>
        <w:t>.</w:t>
      </w:r>
      <w:r w:rsidR="00A365CC" w:rsidRPr="00796C44">
        <w:rPr>
          <w:rFonts w:ascii="High Tower Text" w:hAnsi="High Tower Text"/>
          <w:color w:val="404040" w:themeColor="text1" w:themeTint="BF"/>
        </w:rPr>
        <w:t xml:space="preserve"> Chaque utilisateur aura un identifiant unique ainsi qu'un mot de passe personnel. </w:t>
      </w:r>
      <w:r w:rsidR="007D6103" w:rsidRPr="00796C44">
        <w:rPr>
          <w:rFonts w:ascii="High Tower Text" w:hAnsi="High Tower Text"/>
          <w:color w:val="404040" w:themeColor="text1" w:themeTint="BF"/>
        </w:rPr>
        <w:t>Pour accéder à l'application l'utilisateur devra se munir de ses identifiants qu'il insé</w:t>
      </w:r>
      <w:r w:rsidR="002D18E0" w:rsidRPr="00796C44">
        <w:rPr>
          <w:rFonts w:ascii="High Tower Text" w:hAnsi="High Tower Text"/>
          <w:color w:val="404040" w:themeColor="text1" w:themeTint="BF"/>
        </w:rPr>
        <w:t>re</w:t>
      </w:r>
      <w:r w:rsidR="007D6103" w:rsidRPr="00796C44">
        <w:rPr>
          <w:rFonts w:ascii="High Tower Text" w:hAnsi="High Tower Text"/>
          <w:color w:val="404040" w:themeColor="text1" w:themeTint="BF"/>
        </w:rPr>
        <w:t>ra sur une page de connexion</w:t>
      </w:r>
      <w:r w:rsidR="00A365CC" w:rsidRPr="00796C44">
        <w:rPr>
          <w:rFonts w:ascii="High Tower Text" w:hAnsi="High Tower Text"/>
          <w:color w:val="404040" w:themeColor="text1" w:themeTint="BF"/>
        </w:rPr>
        <w:t>. L’utilisateur se verra attribuer un rôle qui déterminera les fonctionnalités et les interfaces auquel il aura accès. Ces rôles sont les suivant :</w:t>
      </w:r>
    </w:p>
    <w:p w14:paraId="18F30BC7" w14:textId="23032E4F" w:rsidR="00ED1918"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Administrateur :</w:t>
      </w:r>
      <w:r w:rsidR="00D471CF" w:rsidRPr="00796C44">
        <w:rPr>
          <w:rFonts w:ascii="High Tower Text" w:hAnsi="High Tower Text"/>
          <w:color w:val="404040" w:themeColor="text1" w:themeTint="BF"/>
        </w:rPr>
        <w:t xml:space="preserve"> Tous les droits, accès à toutes les listes et fonctionnalités.</w:t>
      </w:r>
    </w:p>
    <w:p w14:paraId="68A5000F" w14:textId="7C2312DF" w:rsidR="00A365CC"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Formateur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360158F3" w14:textId="3C23E270" w:rsidR="00A365CC" w:rsidRPr="00796C44" w:rsidRDefault="00A365CC"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Maitre d’apprentissage/Tuteur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15F3838B" w14:textId="699F2DAA" w:rsidR="00C660D4" w:rsidRPr="00796C44" w:rsidRDefault="00ED1918"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Responsable légal (en cas d’alternant mineure)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certaines les listes et fonctionnalités.</w:t>
      </w:r>
    </w:p>
    <w:p w14:paraId="51AC83DA" w14:textId="3CB3DD30" w:rsidR="004B0D63" w:rsidRPr="00796C44" w:rsidRDefault="00C660D4" w:rsidP="00997F11">
      <w:pPr>
        <w:ind w:left="708"/>
        <w:jc w:val="both"/>
        <w:rPr>
          <w:rFonts w:ascii="High Tower Text" w:hAnsi="High Tower Text"/>
          <w:b/>
          <w:i/>
          <w:color w:val="404040" w:themeColor="text1" w:themeTint="BF"/>
          <w:u w:val="single"/>
        </w:rPr>
      </w:pPr>
      <w:r w:rsidRPr="00796C44">
        <w:rPr>
          <w:rFonts w:ascii="High Tower Text" w:hAnsi="High Tower Text"/>
          <w:b/>
          <w:i/>
          <w:color w:val="404040" w:themeColor="text1" w:themeTint="BF"/>
        </w:rPr>
        <w:t>Alternant :</w:t>
      </w:r>
      <w:r w:rsidR="00942719" w:rsidRPr="00796C44">
        <w:rPr>
          <w:rFonts w:ascii="High Tower Text" w:hAnsi="High Tower Text"/>
          <w:b/>
          <w:i/>
          <w:color w:val="404040" w:themeColor="text1" w:themeTint="BF"/>
        </w:rPr>
        <w:t xml:space="preserve"> </w:t>
      </w:r>
      <w:r w:rsidR="00D471CF" w:rsidRPr="00796C44">
        <w:rPr>
          <w:rFonts w:ascii="High Tower Text" w:hAnsi="High Tower Text"/>
          <w:color w:val="404040" w:themeColor="text1" w:themeTint="BF"/>
        </w:rPr>
        <w:t>Droits restreints, accès à aucunes listes et certaines et fonctionnalités.</w:t>
      </w:r>
    </w:p>
    <w:p w14:paraId="4AAB14A9" w14:textId="77777777" w:rsidR="004B0D63" w:rsidRPr="00796C44" w:rsidRDefault="004B0D63" w:rsidP="00767DDC">
      <w:pPr>
        <w:jc w:val="both"/>
        <w:rPr>
          <w:rFonts w:ascii="High Tower Text" w:hAnsi="High Tower Text"/>
          <w:b/>
          <w:i/>
          <w:color w:val="404040" w:themeColor="text1" w:themeTint="BF"/>
          <w:u w:val="single"/>
        </w:rPr>
      </w:pPr>
    </w:p>
    <w:p w14:paraId="63DDED73" w14:textId="6E33BAB1" w:rsidR="00A365CC" w:rsidRPr="00796C44" w:rsidRDefault="00A365CC"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L'application devra permettre au maître d'apprentissage, au tuteur et à l'alternant, de voir l'emploi du temps de ce dernier, de consulter son livret pédagogique, et de vérifier le tableau de bord en tout temps, celui-ci relatant des informations importantes telles que les absences ou les rendez-vous à venir</w:t>
      </w:r>
      <w:r w:rsidR="004B0D63" w:rsidRPr="00796C44">
        <w:rPr>
          <w:rFonts w:ascii="High Tower Text" w:hAnsi="High Tower Text"/>
          <w:color w:val="404040" w:themeColor="text1" w:themeTint="BF"/>
          <w:lang w:eastAsia="fr-FR"/>
        </w:rPr>
        <w:t xml:space="preserve"> mais cela seulement pour le ou les alternants en charge</w:t>
      </w:r>
      <w:r w:rsidRPr="00796C44">
        <w:rPr>
          <w:rFonts w:ascii="High Tower Text" w:hAnsi="High Tower Text"/>
          <w:color w:val="404040" w:themeColor="text1" w:themeTint="BF"/>
          <w:lang w:eastAsia="fr-FR"/>
        </w:rPr>
        <w:t>.</w:t>
      </w:r>
    </w:p>
    <w:p w14:paraId="518E1C53" w14:textId="30B484B0" w:rsidR="004B0D63" w:rsidRPr="00796C44" w:rsidRDefault="004B0D63"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 xml:space="preserve">À la </w:t>
      </w:r>
      <w:r w:rsidR="0021748E" w:rsidRPr="00796C44">
        <w:rPr>
          <w:rFonts w:ascii="High Tower Text" w:hAnsi="High Tower Text"/>
          <w:color w:val="404040" w:themeColor="text1" w:themeTint="BF"/>
          <w:lang w:eastAsia="fr-FR"/>
        </w:rPr>
        <w:t>première</w:t>
      </w:r>
      <w:r w:rsidRPr="00796C44">
        <w:rPr>
          <w:rFonts w:ascii="High Tower Text" w:hAnsi="High Tower Text"/>
          <w:color w:val="404040" w:themeColor="text1" w:themeTint="BF"/>
          <w:lang w:eastAsia="fr-FR"/>
        </w:rPr>
        <w:t xml:space="preserve"> connexion, un altern</w:t>
      </w:r>
      <w:r w:rsidR="0021748E" w:rsidRPr="00796C44">
        <w:rPr>
          <w:rFonts w:ascii="High Tower Text" w:hAnsi="High Tower Text"/>
          <w:color w:val="404040" w:themeColor="text1" w:themeTint="BF"/>
          <w:lang w:eastAsia="fr-FR"/>
        </w:rPr>
        <w:t>ant devra consulter certains documents et confirmer qu’il en prend compte pour continuer à utiliser l’application.</w:t>
      </w:r>
    </w:p>
    <w:p w14:paraId="18532CBB" w14:textId="77777777" w:rsidR="00767DDC" w:rsidRPr="00796C44" w:rsidRDefault="00767DDC" w:rsidP="00767DDC">
      <w:pPr>
        <w:jc w:val="both"/>
        <w:rPr>
          <w:color w:val="404040" w:themeColor="text1" w:themeTint="BF"/>
          <w:sz w:val="24"/>
          <w:szCs w:val="24"/>
          <w:u w:val="single"/>
        </w:rPr>
      </w:pPr>
    </w:p>
    <w:p w14:paraId="2E9D7F47" w14:textId="40B05D2F" w:rsidR="009331A6" w:rsidRPr="00796C44" w:rsidRDefault="009331A6" w:rsidP="00796C44">
      <w:pPr>
        <w:pStyle w:val="Titre1"/>
        <w:rPr>
          <w:rFonts w:eastAsia="Arial Unicode MS"/>
          <w:color w:val="404040" w:themeColor="text1" w:themeTint="BF"/>
          <w:bdr w:val="nil"/>
          <w:lang w:val="en-US"/>
        </w:rPr>
      </w:pPr>
      <w:r w:rsidRPr="00796C44">
        <w:rPr>
          <w:rFonts w:eastAsia="Arial Unicode MS"/>
          <w:color w:val="404040" w:themeColor="text1" w:themeTint="BF"/>
          <w:bdr w:val="nil"/>
          <w:lang w:val="en-US"/>
        </w:rPr>
        <w:t xml:space="preserve">DÉVELOPPEMENT </w:t>
      </w:r>
      <w:r w:rsidR="00E92175" w:rsidRPr="00796C44">
        <w:rPr>
          <w:rFonts w:eastAsia="Arial Unicode MS"/>
          <w:color w:val="404040" w:themeColor="text1" w:themeTint="BF"/>
          <w:bdr w:val="nil"/>
          <w:lang w:val="en-US"/>
        </w:rPr>
        <w:t>DE L’APPLICATION WEB</w:t>
      </w:r>
    </w:p>
    <w:p w14:paraId="399CABB0" w14:textId="4A7342AC" w:rsidR="009331A6" w:rsidRPr="00796C44" w:rsidRDefault="009331A6" w:rsidP="00767DDC">
      <w:pPr>
        <w:jc w:val="both"/>
        <w:rPr>
          <w:color w:val="404040" w:themeColor="text1" w:themeTint="BF"/>
          <w:u w:val="single"/>
          <w:lang w:val="en-US"/>
        </w:rPr>
      </w:pPr>
    </w:p>
    <w:p w14:paraId="56EC349F" w14:textId="7E89990D" w:rsidR="007B7511"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Structure de l’application</w:t>
      </w:r>
    </w:p>
    <w:p w14:paraId="7FC17F14" w14:textId="77777777" w:rsidR="007B7511" w:rsidRPr="00796C44" w:rsidRDefault="007B7511" w:rsidP="00767DDC">
      <w:pPr>
        <w:jc w:val="both"/>
        <w:rPr>
          <w:color w:val="404040" w:themeColor="text1" w:themeTint="BF"/>
        </w:rPr>
      </w:pPr>
    </w:p>
    <w:p w14:paraId="7840C8E4" w14:textId="77777777" w:rsidR="00CE5B0D" w:rsidRPr="00796C44" w:rsidRDefault="007B751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Une fois que l'utilisateur se sera </w:t>
      </w:r>
      <w:r w:rsidR="0021748E" w:rsidRPr="00796C44">
        <w:rPr>
          <w:rFonts w:ascii="High Tower Text" w:hAnsi="High Tower Text"/>
          <w:color w:val="404040" w:themeColor="text1" w:themeTint="BF"/>
          <w:shd w:val="clear" w:color="auto" w:fill="FFFFFF"/>
        </w:rPr>
        <w:t>connecté, il atterrira sur</w:t>
      </w:r>
      <w:r w:rsidRPr="00796C44">
        <w:rPr>
          <w:rFonts w:ascii="High Tower Text" w:hAnsi="High Tower Text"/>
          <w:color w:val="404040" w:themeColor="text1" w:themeTint="BF"/>
          <w:shd w:val="clear" w:color="auto" w:fill="FFFFFF"/>
        </w:rPr>
        <w:t xml:space="preserve"> la page "tableau de bord", sur le côté gauche de </w:t>
      </w:r>
      <w:r w:rsidR="0021748E" w:rsidRPr="00796C44">
        <w:rPr>
          <w:rFonts w:ascii="High Tower Text" w:hAnsi="High Tower Text"/>
          <w:color w:val="404040" w:themeColor="text1" w:themeTint="BF"/>
          <w:shd w:val="clear" w:color="auto" w:fill="FFFFFF"/>
        </w:rPr>
        <w:t>chaque</w:t>
      </w:r>
      <w:r w:rsidRPr="00796C44">
        <w:rPr>
          <w:rFonts w:ascii="High Tower Text" w:hAnsi="High Tower Text"/>
          <w:color w:val="404040" w:themeColor="text1" w:themeTint="BF"/>
          <w:shd w:val="clear" w:color="auto" w:fill="FFFFFF"/>
        </w:rPr>
        <w:t xml:space="preserve"> </w:t>
      </w:r>
      <w:r w:rsidR="0021748E" w:rsidRPr="00796C44">
        <w:rPr>
          <w:rFonts w:ascii="High Tower Text" w:hAnsi="High Tower Text"/>
          <w:color w:val="404040" w:themeColor="text1" w:themeTint="BF"/>
          <w:shd w:val="clear" w:color="auto" w:fill="FFFFFF"/>
        </w:rPr>
        <w:t>page de</w:t>
      </w:r>
      <w:r w:rsidRPr="00796C44">
        <w:rPr>
          <w:rFonts w:ascii="High Tower Text" w:hAnsi="High Tower Text"/>
          <w:color w:val="404040" w:themeColor="text1" w:themeTint="BF"/>
          <w:shd w:val="clear" w:color="auto" w:fill="FFFFFF"/>
        </w:rPr>
        <w:t xml:space="preserve"> </w:t>
      </w:r>
      <w:r w:rsidR="0021748E" w:rsidRPr="00796C44">
        <w:rPr>
          <w:rFonts w:ascii="High Tower Text" w:hAnsi="High Tower Text"/>
          <w:color w:val="404040" w:themeColor="text1" w:themeTint="BF"/>
          <w:shd w:val="clear" w:color="auto" w:fill="FFFFFF"/>
        </w:rPr>
        <w:t xml:space="preserve">l’application </w:t>
      </w:r>
      <w:r w:rsidRPr="00796C44">
        <w:rPr>
          <w:rFonts w:ascii="High Tower Text" w:hAnsi="High Tower Text"/>
          <w:color w:val="404040" w:themeColor="text1" w:themeTint="BF"/>
          <w:shd w:val="clear" w:color="auto" w:fill="FFFFFF"/>
        </w:rPr>
        <w:t>se trouvera un menu</w:t>
      </w:r>
      <w:r w:rsidR="0021748E" w:rsidRPr="00796C44">
        <w:rPr>
          <w:rFonts w:ascii="High Tower Text" w:hAnsi="High Tower Text"/>
          <w:color w:val="404040" w:themeColor="text1" w:themeTint="BF"/>
          <w:shd w:val="clear" w:color="auto" w:fill="FFFFFF"/>
        </w:rPr>
        <w:t>,</w:t>
      </w:r>
      <w:r w:rsidRPr="00796C44">
        <w:rPr>
          <w:rFonts w:ascii="High Tower Text" w:hAnsi="High Tower Text"/>
          <w:color w:val="404040" w:themeColor="text1" w:themeTint="BF"/>
          <w:shd w:val="clear" w:color="auto" w:fill="FFFFFF"/>
        </w:rPr>
        <w:t xml:space="preserve"> dépliable au passage de la souris. On y trouvera un menu qui sera composé de différentes rubriques</w:t>
      </w:r>
      <w:r w:rsidR="00CE5B0D" w:rsidRPr="00796C44">
        <w:rPr>
          <w:rFonts w:ascii="High Tower Text" w:hAnsi="High Tower Text"/>
          <w:color w:val="404040" w:themeColor="text1" w:themeTint="BF"/>
          <w:shd w:val="clear" w:color="auto" w:fill="FFFFFF"/>
        </w:rPr>
        <w:t> :</w:t>
      </w:r>
    </w:p>
    <w:p w14:paraId="28EFA67A" w14:textId="7B741C9F"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Tableau de bord</w:t>
      </w:r>
    </w:p>
    <w:p w14:paraId="09969208"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Informations générales </w:t>
      </w:r>
    </w:p>
    <w:p w14:paraId="327B29DE"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Suivi pédagogique</w:t>
      </w:r>
    </w:p>
    <w:p w14:paraId="63747DD5"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Progression pédagogique</w:t>
      </w:r>
    </w:p>
    <w:p w14:paraId="563C59D6" w14:textId="77777777"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Emploi du temps</w:t>
      </w:r>
    </w:p>
    <w:p w14:paraId="208B5797" w14:textId="500E5E8F" w:rsidR="00CE5B0D" w:rsidRPr="00796C44" w:rsidRDefault="00CE5B0D" w:rsidP="00CE5B0D">
      <w:pPr>
        <w:pStyle w:val="Paragraphedeliste"/>
        <w:numPr>
          <w:ilvl w:val="0"/>
          <w:numId w:val="40"/>
        </w:num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FAQ</w:t>
      </w:r>
    </w:p>
    <w:p w14:paraId="6C29114D" w14:textId="25A26D85" w:rsidR="007B7511" w:rsidRPr="00796C44" w:rsidRDefault="007B7511"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Chaque rubrique amènera à la page correspondante et servir</w:t>
      </w:r>
      <w:r w:rsidR="00CE5B0D" w:rsidRPr="00796C44">
        <w:rPr>
          <w:rFonts w:ascii="High Tower Text" w:hAnsi="High Tower Text"/>
          <w:color w:val="404040" w:themeColor="text1" w:themeTint="BF"/>
          <w:shd w:val="clear" w:color="auto" w:fill="FFFFFF"/>
        </w:rPr>
        <w:t>a</w:t>
      </w:r>
      <w:r w:rsidRPr="00796C44">
        <w:rPr>
          <w:rFonts w:ascii="High Tower Text" w:hAnsi="High Tower Text"/>
          <w:color w:val="404040" w:themeColor="text1" w:themeTint="BF"/>
          <w:shd w:val="clear" w:color="auto" w:fill="FFFFFF"/>
        </w:rPr>
        <w:t xml:space="preserve"> de navigation à l'application.</w:t>
      </w:r>
      <w:r w:rsidR="0021748E" w:rsidRPr="00796C44">
        <w:rPr>
          <w:rFonts w:ascii="High Tower Text" w:hAnsi="High Tower Text"/>
          <w:color w:val="404040" w:themeColor="text1" w:themeTint="BF"/>
          <w:shd w:val="clear" w:color="auto" w:fill="FFFFFF"/>
        </w:rPr>
        <w:t xml:space="preserve"> Ces pages auront des fonctionnalités qui pourront faire </w:t>
      </w:r>
      <w:r w:rsidR="00942719" w:rsidRPr="00796C44">
        <w:rPr>
          <w:rFonts w:ascii="High Tower Text" w:hAnsi="High Tower Text"/>
          <w:color w:val="404040" w:themeColor="text1" w:themeTint="BF"/>
          <w:shd w:val="clear" w:color="auto" w:fill="FFFFFF"/>
        </w:rPr>
        <w:t>apparaitre des pop-ups ou des pages secondaires.</w:t>
      </w:r>
    </w:p>
    <w:p w14:paraId="17EC73E3" w14:textId="77777777" w:rsidR="007B7511" w:rsidRPr="00796C44" w:rsidRDefault="007B7511" w:rsidP="00767DDC">
      <w:pPr>
        <w:jc w:val="both"/>
        <w:rPr>
          <w:color w:val="404040" w:themeColor="text1" w:themeTint="BF"/>
          <w:u w:val="single"/>
        </w:rPr>
      </w:pPr>
    </w:p>
    <w:p w14:paraId="42D1A21E" w14:textId="782F0713" w:rsidR="009331A6" w:rsidRPr="00796C44" w:rsidRDefault="007B7511" w:rsidP="00767DDC">
      <w:pPr>
        <w:pStyle w:val="Titre2"/>
        <w:jc w:val="both"/>
        <w:rPr>
          <w:rFonts w:ascii="Courier New" w:eastAsia="Arial Unicode MS" w:hAnsi="Courier New" w:cs="Courier New"/>
          <w:color w:val="404040" w:themeColor="text1" w:themeTint="BF"/>
          <w:sz w:val="22"/>
          <w:szCs w:val="22"/>
          <w:u w:val="single"/>
          <w:bdr w:val="nil"/>
          <w:lang w:val="en-US"/>
        </w:rPr>
      </w:pPr>
      <w:r w:rsidRPr="00796C44">
        <w:rPr>
          <w:rFonts w:ascii="Courier New" w:eastAsia="Arial Unicode MS" w:hAnsi="Courier New" w:cs="Courier New"/>
          <w:color w:val="404040" w:themeColor="text1" w:themeTint="BF"/>
          <w:sz w:val="22"/>
          <w:szCs w:val="22"/>
          <w:u w:val="single"/>
          <w:bdr w:val="nil"/>
          <w:lang w:val="en-US"/>
        </w:rPr>
        <w:t>Caractéristiques et fonctionnalités</w:t>
      </w:r>
    </w:p>
    <w:p w14:paraId="7768A2ED" w14:textId="77777777" w:rsidR="00E92175" w:rsidRPr="00796C44" w:rsidRDefault="00E92175" w:rsidP="00767DDC">
      <w:pPr>
        <w:jc w:val="both"/>
        <w:rPr>
          <w:color w:val="404040" w:themeColor="text1" w:themeTint="BF"/>
          <w:lang w:val="en-US"/>
        </w:rPr>
      </w:pPr>
    </w:p>
    <w:p w14:paraId="1AD7E709" w14:textId="6C385BF5" w:rsidR="005A7828" w:rsidRPr="00796C44" w:rsidRDefault="003A5425"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Nous utiliserons une</w:t>
      </w:r>
      <w:r w:rsidR="00E92175" w:rsidRPr="00796C44">
        <w:rPr>
          <w:rFonts w:ascii="High Tower Text" w:hAnsi="High Tower Text"/>
          <w:color w:val="404040" w:themeColor="text1" w:themeTint="BF"/>
          <w:shd w:val="clear" w:color="auto" w:fill="FFFFFF"/>
        </w:rPr>
        <w:t xml:space="preserve"> application web </w:t>
      </w:r>
      <w:r w:rsidRPr="00796C44">
        <w:rPr>
          <w:rFonts w:ascii="High Tower Text" w:hAnsi="High Tower Text"/>
          <w:color w:val="404040" w:themeColor="text1" w:themeTint="BF"/>
          <w:shd w:val="clear" w:color="auto" w:fill="FFFFFF"/>
        </w:rPr>
        <w:t xml:space="preserve">ce qui </w:t>
      </w:r>
      <w:r w:rsidR="00E92175" w:rsidRPr="00796C44">
        <w:rPr>
          <w:rFonts w:ascii="High Tower Text" w:hAnsi="High Tower Text"/>
          <w:color w:val="404040" w:themeColor="text1" w:themeTint="BF"/>
          <w:shd w:val="clear" w:color="auto" w:fill="FFFFFF"/>
        </w:rPr>
        <w:t xml:space="preserve">permettra une utilisation immédiate par le consommateur sans procédure d’installation. Il faudra cependant que l’utilisateur possède un compte pour pouvoir </w:t>
      </w:r>
      <w:r w:rsidR="00CE5B0D" w:rsidRPr="00796C44">
        <w:rPr>
          <w:rFonts w:ascii="High Tower Text" w:hAnsi="High Tower Text"/>
          <w:color w:val="404040" w:themeColor="text1" w:themeTint="BF"/>
          <w:shd w:val="clear" w:color="auto" w:fill="FFFFFF"/>
        </w:rPr>
        <w:t>accéder</w:t>
      </w:r>
      <w:r w:rsidR="00E92175" w:rsidRPr="00796C44">
        <w:rPr>
          <w:rFonts w:ascii="High Tower Text" w:hAnsi="High Tower Text"/>
          <w:color w:val="404040" w:themeColor="text1" w:themeTint="BF"/>
          <w:shd w:val="clear" w:color="auto" w:fill="FFFFFF"/>
        </w:rPr>
        <w:t xml:space="preserve"> aux fonctionnalités de l’application. Voici la liste des fonctionnalités en </w:t>
      </w:r>
      <w:r w:rsidR="00CE5B0D" w:rsidRPr="00796C44">
        <w:rPr>
          <w:rFonts w:ascii="High Tower Text" w:hAnsi="High Tower Text"/>
          <w:color w:val="404040" w:themeColor="text1" w:themeTint="BF"/>
          <w:shd w:val="clear" w:color="auto" w:fill="FFFFFF"/>
        </w:rPr>
        <w:t>attribué</w:t>
      </w:r>
      <w:r w:rsidR="00E92175" w:rsidRPr="00796C44">
        <w:rPr>
          <w:rFonts w:ascii="High Tower Text" w:hAnsi="High Tower Text"/>
          <w:color w:val="404040" w:themeColor="text1" w:themeTint="BF"/>
          <w:shd w:val="clear" w:color="auto" w:fill="FFFFFF"/>
        </w:rPr>
        <w:t xml:space="preserve"> </w:t>
      </w:r>
      <w:r w:rsidR="00CE5B0D" w:rsidRPr="00796C44">
        <w:rPr>
          <w:rFonts w:ascii="High Tower Text" w:hAnsi="High Tower Text"/>
          <w:color w:val="404040" w:themeColor="text1" w:themeTint="BF"/>
          <w:shd w:val="clear" w:color="auto" w:fill="FFFFFF"/>
        </w:rPr>
        <w:t xml:space="preserve">aux différents type de </w:t>
      </w:r>
      <w:r w:rsidR="00E92175" w:rsidRPr="00796C44">
        <w:rPr>
          <w:rFonts w:ascii="High Tower Text" w:hAnsi="High Tower Text"/>
          <w:color w:val="404040" w:themeColor="text1" w:themeTint="BF"/>
          <w:shd w:val="clear" w:color="auto" w:fill="FFFFFF"/>
        </w:rPr>
        <w:t>rôle</w:t>
      </w:r>
      <w:r w:rsidR="00CE5B0D" w:rsidRPr="00796C44">
        <w:rPr>
          <w:rFonts w:ascii="High Tower Text" w:hAnsi="High Tower Text"/>
          <w:color w:val="404040" w:themeColor="text1" w:themeTint="BF"/>
          <w:shd w:val="clear" w:color="auto" w:fill="FFFFFF"/>
        </w:rPr>
        <w:t xml:space="preserve"> </w:t>
      </w:r>
      <w:r w:rsidR="00E92175" w:rsidRPr="00796C44">
        <w:rPr>
          <w:rFonts w:ascii="High Tower Text" w:hAnsi="High Tower Text"/>
          <w:color w:val="404040" w:themeColor="text1" w:themeTint="BF"/>
          <w:shd w:val="clear" w:color="auto" w:fill="FFFFFF"/>
        </w:rPr>
        <w:t xml:space="preserve">: </w:t>
      </w:r>
    </w:p>
    <w:p w14:paraId="093A2C8B" w14:textId="63F5AE90" w:rsidR="1F991D73" w:rsidRPr="00796C44" w:rsidRDefault="017B437F" w:rsidP="00767DDC">
      <w:pPr>
        <w:jc w:val="both"/>
        <w:rPr>
          <w:rFonts w:ascii="High Tower Text" w:eastAsia="High Tower Text" w:hAnsi="High Tower Text" w:cs="High Tower Text"/>
          <w:b/>
          <w:color w:val="404040" w:themeColor="text1" w:themeTint="BF"/>
          <w:u w:val="single"/>
        </w:rPr>
      </w:pPr>
      <w:r w:rsidRPr="00796C44">
        <w:rPr>
          <w:rFonts w:ascii="High Tower Text" w:eastAsia="High Tower Text" w:hAnsi="High Tower Text" w:cs="High Tower Text"/>
          <w:b/>
          <w:color w:val="404040" w:themeColor="text1" w:themeTint="BF"/>
          <w:u w:val="single"/>
        </w:rPr>
        <w:t>Administrateur :</w:t>
      </w:r>
    </w:p>
    <w:p w14:paraId="3E8C3045" w14:textId="28FB8545" w:rsidR="00102FE0"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des comptes utilisateurs </w:t>
      </w:r>
    </w:p>
    <w:p w14:paraId="098C78E2" w14:textId="33A5C115" w:rsidR="00942719"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Gestion des formateurs et des formations</w:t>
      </w:r>
    </w:p>
    <w:p w14:paraId="6D1F22A0" w14:textId="04137CF3" w:rsidR="006118D8" w:rsidRPr="00796C44" w:rsidRDefault="00942719"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w:t>
      </w:r>
      <w:r w:rsidR="00AF2061" w:rsidRPr="00796C44">
        <w:rPr>
          <w:rFonts w:ascii="High Tower Text" w:eastAsia="High Tower Text" w:hAnsi="High Tower Text" w:cs="High Tower Text"/>
          <w:color w:val="404040" w:themeColor="text1" w:themeTint="BF"/>
        </w:rPr>
        <w:t>des livrets</w:t>
      </w:r>
    </w:p>
    <w:p w14:paraId="5CC64C90" w14:textId="7AAD258E" w:rsidR="00AF2061" w:rsidRPr="00796C44" w:rsidRDefault="00AF2061"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 des emplois de temps </w:t>
      </w:r>
    </w:p>
    <w:p w14:paraId="5F86AA07" w14:textId="5C4A3B2B" w:rsidR="00AF2061" w:rsidRPr="00796C44" w:rsidRDefault="00AF2061" w:rsidP="00767DDC">
      <w:pPr>
        <w:pStyle w:val="Paragraphedeliste"/>
        <w:numPr>
          <w:ilvl w:val="0"/>
          <w:numId w:val="36"/>
        </w:numPr>
        <w:jc w:val="both"/>
        <w:rPr>
          <w:rFonts w:ascii="High Tower Text" w:eastAsia="High Tower Text" w:hAnsi="High Tower Text" w:cs="High Tower Text"/>
          <w:color w:val="404040" w:themeColor="text1" w:themeTint="BF"/>
        </w:rPr>
      </w:pPr>
      <w:r w:rsidRPr="00796C44">
        <w:rPr>
          <w:rFonts w:ascii="High Tower Text" w:eastAsia="High Tower Text" w:hAnsi="High Tower Text" w:cs="High Tower Text"/>
          <w:color w:val="404040" w:themeColor="text1" w:themeTint="BF"/>
        </w:rPr>
        <w:t xml:space="preserve">Gestions des visites trimestrielles </w:t>
      </w:r>
    </w:p>
    <w:p w14:paraId="25D3D176" w14:textId="37206B1E" w:rsidR="00AF2061" w:rsidRPr="00796C44" w:rsidRDefault="00AF2061" w:rsidP="00767DDC">
      <w:pPr>
        <w:jc w:val="both"/>
        <w:rPr>
          <w:rFonts w:ascii="High Tower Text" w:eastAsia="High Tower Text" w:hAnsi="High Tower Text" w:cs="High Tower Text"/>
          <w:b/>
          <w:color w:val="404040" w:themeColor="text1" w:themeTint="BF"/>
          <w:u w:val="single"/>
        </w:rPr>
      </w:pPr>
      <w:r w:rsidRPr="00796C44">
        <w:rPr>
          <w:rFonts w:ascii="High Tower Text" w:eastAsia="High Tower Text" w:hAnsi="High Tower Text" w:cs="High Tower Text"/>
          <w:b/>
          <w:color w:val="404040" w:themeColor="text1" w:themeTint="BF"/>
          <w:u w:val="single"/>
        </w:rPr>
        <w:t>Clients</w:t>
      </w:r>
      <w:r w:rsidR="017B437F" w:rsidRPr="00796C44">
        <w:rPr>
          <w:rFonts w:ascii="High Tower Text" w:eastAsia="High Tower Text" w:hAnsi="High Tower Text" w:cs="High Tower Text"/>
          <w:b/>
          <w:color w:val="404040" w:themeColor="text1" w:themeTint="BF"/>
          <w:u w:val="single"/>
        </w:rPr>
        <w:t xml:space="preserve"> :</w:t>
      </w:r>
    </w:p>
    <w:p w14:paraId="64882797" w14:textId="21732CBB" w:rsidR="1F991D73"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 xml:space="preserve">Accès </w:t>
      </w:r>
      <w:r w:rsidR="006118D8" w:rsidRPr="00796C44">
        <w:rPr>
          <w:rFonts w:ascii="High Tower Text" w:eastAsia="High Tower Text" w:hAnsi="High Tower Text" w:cs="High Tower Text"/>
          <w:color w:val="404040" w:themeColor="text1" w:themeTint="BF"/>
        </w:rPr>
        <w:t>aux</w:t>
      </w:r>
      <w:r w:rsidRPr="00796C44">
        <w:rPr>
          <w:rFonts w:ascii="High Tower Text" w:eastAsia="High Tower Text" w:hAnsi="High Tower Text" w:cs="High Tower Text"/>
          <w:color w:val="404040" w:themeColor="text1" w:themeTint="BF"/>
        </w:rPr>
        <w:t xml:space="preserve"> </w:t>
      </w:r>
      <w:r w:rsidR="00AF2061" w:rsidRPr="00796C44">
        <w:rPr>
          <w:rFonts w:ascii="High Tower Text" w:eastAsia="High Tower Text" w:hAnsi="High Tower Text" w:cs="High Tower Text"/>
          <w:color w:val="404040" w:themeColor="text1" w:themeTint="BF"/>
        </w:rPr>
        <w:t>informations des</w:t>
      </w:r>
      <w:r w:rsidR="006118D8" w:rsidRPr="00796C44">
        <w:rPr>
          <w:rFonts w:ascii="High Tower Text" w:eastAsia="High Tower Text" w:hAnsi="High Tower Text" w:cs="High Tower Text"/>
          <w:color w:val="404040" w:themeColor="text1" w:themeTint="BF"/>
        </w:rPr>
        <w:t xml:space="preserve"> comptes liés</w:t>
      </w:r>
    </w:p>
    <w:p w14:paraId="2BEFCA7F" w14:textId="78F1777D" w:rsidR="1F991D73"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 xml:space="preserve">Visualisation de </w:t>
      </w:r>
      <w:r w:rsidR="006118D8" w:rsidRPr="00796C44">
        <w:rPr>
          <w:rFonts w:ascii="High Tower Text" w:eastAsia="High Tower Text" w:hAnsi="High Tower Text" w:cs="High Tower Text"/>
          <w:color w:val="404040" w:themeColor="text1" w:themeTint="BF"/>
        </w:rPr>
        <w:t>l’</w:t>
      </w:r>
      <w:r w:rsidRPr="00796C44">
        <w:rPr>
          <w:rFonts w:ascii="High Tower Text" w:eastAsia="High Tower Text" w:hAnsi="High Tower Text" w:cs="High Tower Text"/>
          <w:color w:val="404040" w:themeColor="text1" w:themeTint="BF"/>
        </w:rPr>
        <w:t xml:space="preserve">emploi du temps </w:t>
      </w:r>
      <w:r w:rsidR="006118D8" w:rsidRPr="00796C44">
        <w:rPr>
          <w:rFonts w:ascii="High Tower Text" w:eastAsia="High Tower Text" w:hAnsi="High Tower Text" w:cs="High Tower Text"/>
          <w:color w:val="404040" w:themeColor="text1" w:themeTint="BF"/>
        </w:rPr>
        <w:t>des comptes liés</w:t>
      </w:r>
    </w:p>
    <w:p w14:paraId="614C2DBD" w14:textId="01A65E83" w:rsidR="006118D8" w:rsidRPr="00796C44" w:rsidRDefault="017B437F"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Visualisation de</w:t>
      </w:r>
      <w:r w:rsidR="006118D8" w:rsidRPr="00796C44">
        <w:rPr>
          <w:rFonts w:ascii="High Tower Text" w:eastAsia="High Tower Text" w:hAnsi="High Tower Text" w:cs="High Tower Text"/>
          <w:color w:val="404040" w:themeColor="text1" w:themeTint="BF"/>
        </w:rPr>
        <w:t>s</w:t>
      </w:r>
      <w:r w:rsidRPr="00796C44">
        <w:rPr>
          <w:rFonts w:ascii="High Tower Text" w:eastAsia="High Tower Text" w:hAnsi="High Tower Text" w:cs="High Tower Text"/>
          <w:color w:val="404040" w:themeColor="text1" w:themeTint="BF"/>
        </w:rPr>
        <w:t xml:space="preserve"> livret</w:t>
      </w:r>
      <w:r w:rsidR="006118D8" w:rsidRPr="00796C44">
        <w:rPr>
          <w:rFonts w:ascii="High Tower Text" w:eastAsia="High Tower Text" w:hAnsi="High Tower Text" w:cs="High Tower Text"/>
          <w:color w:val="404040" w:themeColor="text1" w:themeTint="BF"/>
        </w:rPr>
        <w:t xml:space="preserve">s liés </w:t>
      </w:r>
    </w:p>
    <w:p w14:paraId="668481E2" w14:textId="1A7C2DBC" w:rsidR="006118D8" w:rsidRPr="00796C44" w:rsidRDefault="006118D8"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Téléchargent des livrets au format PDF</w:t>
      </w:r>
    </w:p>
    <w:p w14:paraId="0C27CB4E" w14:textId="1731C296" w:rsidR="00AF2061" w:rsidRPr="00796C44" w:rsidRDefault="006118D8" w:rsidP="00767DDC">
      <w:pPr>
        <w:pStyle w:val="Paragraphedeliste"/>
        <w:numPr>
          <w:ilvl w:val="0"/>
          <w:numId w:val="37"/>
        </w:numPr>
        <w:jc w:val="both"/>
        <w:rPr>
          <w:rFonts w:eastAsia="Arial"/>
          <w:color w:val="404040" w:themeColor="text1" w:themeTint="BF"/>
        </w:rPr>
      </w:pPr>
      <w:r w:rsidRPr="00796C44">
        <w:rPr>
          <w:rFonts w:ascii="High Tower Text" w:eastAsia="High Tower Text" w:hAnsi="High Tower Text" w:cs="High Tower Text"/>
          <w:color w:val="404040" w:themeColor="text1" w:themeTint="BF"/>
        </w:rPr>
        <w:t>Remplissage encadrés des documents (seulement parties concerné)</w:t>
      </w:r>
    </w:p>
    <w:p w14:paraId="6B02C544" w14:textId="534C428D" w:rsidR="00AF2061" w:rsidRPr="00796C44" w:rsidRDefault="00AF2061" w:rsidP="00767DDC">
      <w:pPr>
        <w:jc w:val="both"/>
        <w:rPr>
          <w:rFonts w:eastAsia="Arial"/>
          <w:color w:val="404040" w:themeColor="text1" w:themeTint="BF"/>
        </w:rPr>
      </w:pPr>
      <w:r w:rsidRPr="00796C44">
        <w:rPr>
          <w:rFonts w:ascii="High Tower Text" w:hAnsi="High Tower Text"/>
          <w:color w:val="404040" w:themeColor="text1" w:themeTint="BF"/>
          <w:lang w:eastAsia="fr-FR"/>
        </w:rPr>
        <w:t>En ce qui concerne le formateur, le tuteur, et le responsable légal, ils auront la possibilité de choisir l’alternant à suivre parmi leur liste à tout moment.</w:t>
      </w:r>
    </w:p>
    <w:p w14:paraId="14995D11" w14:textId="100E1ED7" w:rsidR="007B7511" w:rsidRPr="00796C44" w:rsidRDefault="004D67D9" w:rsidP="00767DDC">
      <w:pPr>
        <w:jc w:val="both"/>
        <w:rPr>
          <w:rFonts w:eastAsia="Arial"/>
          <w:color w:val="404040" w:themeColor="text1" w:themeTint="BF"/>
        </w:rPr>
      </w:pPr>
      <w:r w:rsidRPr="00796C44">
        <w:rPr>
          <w:rFonts w:ascii="High Tower Text" w:hAnsi="High Tower Text"/>
          <w:color w:val="404040" w:themeColor="text1" w:themeTint="BF"/>
          <w:lang w:eastAsia="fr-FR"/>
        </w:rPr>
        <w:t xml:space="preserve">Un système de notification </w:t>
      </w:r>
      <w:r w:rsidR="00F071CC" w:rsidRPr="00796C44">
        <w:rPr>
          <w:rFonts w:ascii="High Tower Text" w:hAnsi="High Tower Text"/>
          <w:color w:val="404040" w:themeColor="text1" w:themeTint="BF"/>
          <w:lang w:eastAsia="fr-FR"/>
        </w:rPr>
        <w:t xml:space="preserve">automatique </w:t>
      </w:r>
      <w:r w:rsidRPr="00796C44">
        <w:rPr>
          <w:rFonts w:ascii="High Tower Text" w:hAnsi="High Tower Text"/>
          <w:color w:val="404040" w:themeColor="text1" w:themeTint="BF"/>
          <w:lang w:eastAsia="fr-FR"/>
        </w:rPr>
        <w:t>par mail sera rallié au rendez-vous et aux absences.</w:t>
      </w:r>
    </w:p>
    <w:p w14:paraId="06A048B0" w14:textId="3644CB6F" w:rsidR="004D67D9" w:rsidRPr="00796C44" w:rsidRDefault="004D67D9" w:rsidP="00767DDC">
      <w:pPr>
        <w:jc w:val="both"/>
        <w:rPr>
          <w:rFonts w:ascii="High Tower Text" w:hAnsi="High Tower Text"/>
          <w:color w:val="404040" w:themeColor="text1" w:themeTint="BF"/>
          <w:lang w:eastAsia="fr-FR"/>
        </w:rPr>
      </w:pPr>
      <w:r w:rsidRPr="00796C44">
        <w:rPr>
          <w:rFonts w:ascii="High Tower Text" w:hAnsi="High Tower Text"/>
          <w:color w:val="404040" w:themeColor="text1" w:themeTint="BF"/>
          <w:lang w:eastAsia="fr-FR"/>
        </w:rPr>
        <w:t xml:space="preserve">Un système </w:t>
      </w:r>
      <w:r w:rsidR="00AF2061" w:rsidRPr="00796C44">
        <w:rPr>
          <w:rFonts w:ascii="High Tower Text" w:hAnsi="High Tower Text"/>
          <w:color w:val="404040" w:themeColor="text1" w:themeTint="BF"/>
          <w:lang w:eastAsia="fr-FR"/>
        </w:rPr>
        <w:t>de foire aux questions</w:t>
      </w:r>
      <w:r w:rsidRPr="00796C44">
        <w:rPr>
          <w:rFonts w:ascii="High Tower Text" w:hAnsi="High Tower Text"/>
          <w:color w:val="404040" w:themeColor="text1" w:themeTint="BF"/>
          <w:lang w:eastAsia="fr-FR"/>
        </w:rPr>
        <w:t xml:space="preserve"> sera mis en place pour permettre </w:t>
      </w:r>
      <w:r w:rsidR="00AF2061" w:rsidRPr="00796C44">
        <w:rPr>
          <w:rFonts w:ascii="High Tower Text" w:hAnsi="High Tower Text"/>
          <w:color w:val="404040" w:themeColor="text1" w:themeTint="BF"/>
          <w:lang w:eastAsia="fr-FR"/>
        </w:rPr>
        <w:t>aux utilisateurs d’être aiguiller rapidement sans consultation</w:t>
      </w:r>
      <w:r w:rsidRPr="00796C44">
        <w:rPr>
          <w:rFonts w:ascii="High Tower Text" w:hAnsi="High Tower Text"/>
          <w:color w:val="404040" w:themeColor="text1" w:themeTint="BF"/>
          <w:lang w:eastAsia="fr-FR"/>
        </w:rPr>
        <w:t>.</w:t>
      </w:r>
      <w:r w:rsidR="00AF2061" w:rsidRPr="00796C44">
        <w:rPr>
          <w:rFonts w:ascii="High Tower Text" w:hAnsi="High Tower Text"/>
          <w:color w:val="404040" w:themeColor="text1" w:themeTint="BF"/>
          <w:lang w:eastAsia="fr-FR"/>
        </w:rPr>
        <w:t xml:space="preserve"> Il pourra bien entendu poser une question parmi une liste de contact qui lui sera </w:t>
      </w:r>
      <w:r w:rsidR="00767DDC" w:rsidRPr="00796C44">
        <w:rPr>
          <w:rFonts w:ascii="High Tower Text" w:hAnsi="High Tower Text"/>
          <w:color w:val="404040" w:themeColor="text1" w:themeTint="BF"/>
          <w:lang w:eastAsia="fr-FR"/>
        </w:rPr>
        <w:t>attribué si celle-ci ne se trouve pas parmi les questions récurrentes.</w:t>
      </w:r>
    </w:p>
    <w:p w14:paraId="083D3F5D" w14:textId="77777777" w:rsidR="00767DDC" w:rsidRPr="00796C44" w:rsidRDefault="00767DDC" w:rsidP="00767DDC">
      <w:pPr>
        <w:jc w:val="both"/>
        <w:rPr>
          <w:rFonts w:ascii="High Tower Text" w:eastAsia="High Tower Text" w:hAnsi="High Tower Text" w:cs="High Tower Text"/>
          <w:color w:val="404040" w:themeColor="text1" w:themeTint="BF"/>
          <w:shd w:val="clear" w:color="auto" w:fill="FFFFFF"/>
        </w:rPr>
      </w:pPr>
    </w:p>
    <w:p w14:paraId="75F86001" w14:textId="20EA33C5" w:rsidR="009331A6" w:rsidRPr="00796C44" w:rsidRDefault="017B437F" w:rsidP="00796C44">
      <w:pPr>
        <w:pStyle w:val="Titre1"/>
        <w:rPr>
          <w:color w:val="404040" w:themeColor="text1" w:themeTint="BF"/>
        </w:rPr>
      </w:pPr>
      <w:r w:rsidRPr="00796C44">
        <w:rPr>
          <w:color w:val="404040" w:themeColor="text1" w:themeTint="BF"/>
        </w:rPr>
        <w:t>GRAPHISME ET ERGONOMIE</w:t>
      </w:r>
    </w:p>
    <w:p w14:paraId="53D0C6DC" w14:textId="77777777" w:rsidR="005A7828" w:rsidRPr="00796C44" w:rsidRDefault="005A7828" w:rsidP="00767DDC">
      <w:pPr>
        <w:jc w:val="both"/>
        <w:rPr>
          <w:color w:val="404040" w:themeColor="text1" w:themeTint="BF"/>
          <w:u w:val="single"/>
        </w:rPr>
      </w:pPr>
    </w:p>
    <w:p w14:paraId="542F65A0" w14:textId="76A67AB3" w:rsidR="009331A6"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La charte graphique</w:t>
      </w:r>
    </w:p>
    <w:p w14:paraId="6BBE2959" w14:textId="79453324" w:rsidR="0031143D" w:rsidRPr="00796C44" w:rsidRDefault="0031143D" w:rsidP="00767DDC">
      <w:pPr>
        <w:jc w:val="both"/>
        <w:rPr>
          <w:color w:val="404040" w:themeColor="text1" w:themeTint="BF"/>
        </w:rPr>
      </w:pPr>
    </w:p>
    <w:p w14:paraId="6EC7D700" w14:textId="2825C594" w:rsidR="0031143D" w:rsidRPr="00796C44" w:rsidRDefault="0031143D" w:rsidP="00767DDC">
      <w:pPr>
        <w:jc w:val="both"/>
        <w:rPr>
          <w:rFonts w:ascii="High Tower Text" w:hAnsi="High Tower Text" w:cs="Courier New"/>
          <w:color w:val="404040" w:themeColor="text1" w:themeTint="BF"/>
        </w:rPr>
      </w:pPr>
      <w:r w:rsidRPr="00796C44">
        <w:rPr>
          <w:rFonts w:ascii="High Tower Text" w:hAnsi="High Tower Text" w:cs="Courier New"/>
          <w:color w:val="404040" w:themeColor="text1" w:themeTint="BF"/>
        </w:rPr>
        <w:t xml:space="preserve">L'application est soumise à aucune charte graphique en ce qui concerne les fonctionnalités. On veillera tout de même à garder de la sobriété au niveau des couleurs. Seuls les documents fournis par AFPA </w:t>
      </w:r>
      <w:r w:rsidR="00A74673" w:rsidRPr="00796C44">
        <w:rPr>
          <w:rFonts w:ascii="High Tower Text" w:hAnsi="High Tower Text" w:cs="Courier New"/>
          <w:color w:val="404040" w:themeColor="text1" w:themeTint="BF"/>
        </w:rPr>
        <w:t>n</w:t>
      </w:r>
      <w:r w:rsidRPr="00796C44">
        <w:rPr>
          <w:rFonts w:ascii="High Tower Text" w:hAnsi="High Tower Text" w:cs="Courier New"/>
          <w:color w:val="404040" w:themeColor="text1" w:themeTint="BF"/>
        </w:rPr>
        <w:t>ational, sont soumis à une charte et ne doivent être en aucun cas modifier au niveau graphique et architecture.</w:t>
      </w:r>
    </w:p>
    <w:p w14:paraId="69FB4ED8" w14:textId="0B48F9E8" w:rsidR="00B447AD" w:rsidRDefault="00B447AD" w:rsidP="00767DDC">
      <w:pPr>
        <w:jc w:val="both"/>
        <w:rPr>
          <w:color w:val="404040" w:themeColor="text1" w:themeTint="BF"/>
        </w:rPr>
      </w:pPr>
    </w:p>
    <w:p w14:paraId="09A7F0A8" w14:textId="0AC8196D" w:rsidR="00934288" w:rsidRDefault="00934288" w:rsidP="00767DDC">
      <w:pPr>
        <w:jc w:val="both"/>
        <w:rPr>
          <w:color w:val="404040" w:themeColor="text1" w:themeTint="BF"/>
        </w:rPr>
      </w:pPr>
    </w:p>
    <w:p w14:paraId="39842D82" w14:textId="1ED2B5EF" w:rsidR="00934288" w:rsidRDefault="00934288" w:rsidP="00767DDC">
      <w:pPr>
        <w:jc w:val="both"/>
        <w:rPr>
          <w:color w:val="404040" w:themeColor="text1" w:themeTint="BF"/>
        </w:rPr>
      </w:pPr>
    </w:p>
    <w:p w14:paraId="149A6645" w14:textId="77777777" w:rsidR="00934288" w:rsidRPr="00796C44" w:rsidRDefault="00934288" w:rsidP="00767DDC">
      <w:pPr>
        <w:jc w:val="both"/>
        <w:rPr>
          <w:color w:val="404040" w:themeColor="text1" w:themeTint="BF"/>
        </w:rPr>
      </w:pPr>
      <w:bookmarkStart w:id="0" w:name="_GoBack"/>
      <w:bookmarkEnd w:id="0"/>
    </w:p>
    <w:p w14:paraId="50A45E25" w14:textId="1CCA0877" w:rsidR="007E0B43" w:rsidRPr="00796C44" w:rsidRDefault="017B437F" w:rsidP="00796C44">
      <w:pPr>
        <w:pStyle w:val="Titre1"/>
        <w:rPr>
          <w:color w:val="404040" w:themeColor="text1" w:themeTint="BF"/>
        </w:rPr>
      </w:pPr>
      <w:r w:rsidRPr="00796C44">
        <w:rPr>
          <w:color w:val="404040" w:themeColor="text1" w:themeTint="BF"/>
        </w:rPr>
        <w:lastRenderedPageBreak/>
        <w:t>SPECIFICITES ET PLANNING</w:t>
      </w:r>
    </w:p>
    <w:p w14:paraId="0DB3792D" w14:textId="77777777" w:rsidR="001E2AB5" w:rsidRPr="00796C44" w:rsidRDefault="001E2AB5" w:rsidP="00767DDC">
      <w:pPr>
        <w:jc w:val="both"/>
        <w:rPr>
          <w:color w:val="404040" w:themeColor="text1" w:themeTint="BF"/>
        </w:rPr>
      </w:pPr>
    </w:p>
    <w:p w14:paraId="230443AB" w14:textId="393C7E50" w:rsidR="007E0B43" w:rsidRPr="00796C44" w:rsidRDefault="017B437F" w:rsidP="00767DDC">
      <w:pPr>
        <w:pStyle w:val="Titre2"/>
        <w:jc w:val="both"/>
        <w:rPr>
          <w:rFonts w:ascii="Courier New" w:hAnsi="Courier New" w:cs="Courier New"/>
          <w:color w:val="404040" w:themeColor="text1" w:themeTint="BF"/>
          <w:sz w:val="22"/>
          <w:szCs w:val="22"/>
          <w:u w:val="single"/>
        </w:rPr>
      </w:pPr>
      <w:r w:rsidRPr="00796C44">
        <w:rPr>
          <w:rFonts w:ascii="Courier New" w:hAnsi="Courier New" w:cs="Courier New"/>
          <w:color w:val="404040" w:themeColor="text1" w:themeTint="BF"/>
          <w:sz w:val="22"/>
          <w:szCs w:val="22"/>
          <w:u w:val="single"/>
        </w:rPr>
        <w:t>Contraintes techniques</w:t>
      </w:r>
    </w:p>
    <w:p w14:paraId="60C6A5C7" w14:textId="77777777" w:rsidR="001E2AB5" w:rsidRPr="00796C44" w:rsidRDefault="001E2AB5" w:rsidP="00767DDC">
      <w:pPr>
        <w:jc w:val="both"/>
        <w:rPr>
          <w:color w:val="404040" w:themeColor="text1" w:themeTint="BF"/>
        </w:rPr>
      </w:pPr>
    </w:p>
    <w:p w14:paraId="5A8E9EA6" w14:textId="51B62BE9" w:rsidR="00767DDC" w:rsidRPr="00934288" w:rsidRDefault="001E2AB5" w:rsidP="00767DDC">
      <w:pPr>
        <w:jc w:val="both"/>
        <w:rPr>
          <w:rFonts w:ascii="High Tower Text" w:hAnsi="High Tower Text"/>
          <w:color w:val="404040" w:themeColor="text1" w:themeTint="BF"/>
          <w:shd w:val="clear" w:color="auto" w:fill="FFFFFF"/>
        </w:rPr>
      </w:pPr>
      <w:r w:rsidRPr="00796C44">
        <w:rPr>
          <w:rFonts w:ascii="High Tower Text" w:hAnsi="High Tower Text"/>
          <w:color w:val="404040" w:themeColor="text1" w:themeTint="BF"/>
          <w:shd w:val="clear" w:color="auto" w:fill="FFFFFF"/>
        </w:rPr>
        <w:t xml:space="preserve">Les différents besoins connexes que </w:t>
      </w:r>
      <w:r w:rsidR="00A74673" w:rsidRPr="00796C44">
        <w:rPr>
          <w:rFonts w:ascii="High Tower Text" w:hAnsi="High Tower Text"/>
          <w:color w:val="404040" w:themeColor="text1" w:themeTint="BF"/>
          <w:shd w:val="clear" w:color="auto" w:fill="FFFFFF"/>
        </w:rPr>
        <w:t>les prestataires</w:t>
      </w:r>
      <w:r w:rsidRPr="00796C44">
        <w:rPr>
          <w:rFonts w:ascii="High Tower Text" w:hAnsi="High Tower Text"/>
          <w:color w:val="404040" w:themeColor="text1" w:themeTint="BF"/>
          <w:shd w:val="clear" w:color="auto" w:fill="FFFFFF"/>
        </w:rPr>
        <w:t xml:space="preserve"> doive</w:t>
      </w:r>
      <w:r w:rsidR="00A74673" w:rsidRPr="00796C44">
        <w:rPr>
          <w:rFonts w:ascii="High Tower Text" w:hAnsi="High Tower Text"/>
          <w:color w:val="404040" w:themeColor="text1" w:themeTint="BF"/>
          <w:shd w:val="clear" w:color="auto" w:fill="FFFFFF"/>
        </w:rPr>
        <w:t>nt</w:t>
      </w:r>
      <w:r w:rsidRPr="00796C44">
        <w:rPr>
          <w:rFonts w:ascii="High Tower Text" w:hAnsi="High Tower Text"/>
          <w:color w:val="404040" w:themeColor="text1" w:themeTint="BF"/>
          <w:shd w:val="clear" w:color="auto" w:fill="FFFFFF"/>
        </w:rPr>
        <w:t xml:space="preserve"> fournir sont les suivantes : un hébergement sécurisé, une maintenance générale, et en particulier au niveau des documents import</w:t>
      </w:r>
      <w:r w:rsidR="00CE5B0D" w:rsidRPr="00796C44">
        <w:rPr>
          <w:rFonts w:ascii="High Tower Text" w:hAnsi="High Tower Text"/>
          <w:color w:val="404040" w:themeColor="text1" w:themeTint="BF"/>
          <w:shd w:val="clear" w:color="auto" w:fill="FFFFFF"/>
        </w:rPr>
        <w:t>és</w:t>
      </w:r>
      <w:r w:rsidRPr="00796C44">
        <w:rPr>
          <w:rFonts w:ascii="High Tower Text" w:hAnsi="High Tower Text"/>
          <w:color w:val="404040" w:themeColor="text1" w:themeTint="BF"/>
          <w:shd w:val="clear" w:color="auto" w:fill="FFFFFF"/>
        </w:rPr>
        <w:t xml:space="preserve"> sur l'application qui peuvent </w:t>
      </w:r>
      <w:r w:rsidR="00A74673" w:rsidRPr="00796C44">
        <w:rPr>
          <w:rFonts w:ascii="High Tower Text" w:hAnsi="High Tower Text"/>
          <w:color w:val="404040" w:themeColor="text1" w:themeTint="BF"/>
          <w:shd w:val="clear" w:color="auto" w:fill="FFFFFF"/>
        </w:rPr>
        <w:t>évoluer</w:t>
      </w:r>
      <w:r w:rsidRPr="00796C44">
        <w:rPr>
          <w:rFonts w:ascii="High Tower Text" w:hAnsi="High Tower Text"/>
          <w:color w:val="404040" w:themeColor="text1" w:themeTint="BF"/>
          <w:shd w:val="clear" w:color="auto" w:fill="FFFFFF"/>
        </w:rPr>
        <w:t xml:space="preserve"> au cours du temps.</w:t>
      </w:r>
    </w:p>
    <w:sectPr w:rsidR="00767DDC" w:rsidRPr="00934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swiss"/>
    <w:pitch w:val="variable"/>
    <w:sig w:usb0="00000000"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Sylfaen"/>
    <w:charset w:val="00"/>
    <w:family w:val="swiss"/>
    <w:pitch w:val="variable"/>
    <w:sig w:usb0="E50002FF" w:usb1="500079DB" w:usb2="00000010" w:usb3="00000000" w:csb0="00000001" w:csb1="00000000"/>
  </w:font>
  <w:font w:name="High Tower Text">
    <w:panose1 w:val="02040502050506030303"/>
    <w:charset w:val="00"/>
    <w:family w:val="roman"/>
    <w:pitch w:val="variable"/>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0Oazmv5zersEUd" int2:id="amG8hGob">
      <int2:state int2:value="Rejected" int2:type="LegacyProofing"/>
    </int2:textHash>
    <int2:textHash int2:hashCode="H+ZL6aaqbnYu5l" int2:id="EGCruVKS">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25050"/>
    <w:multiLevelType w:val="hybridMultilevel"/>
    <w:tmpl w:val="A73E86C6"/>
    <w:lvl w:ilvl="0" w:tplc="BA562F96">
      <w:start w:val="1"/>
      <w:numFmt w:val="bullet"/>
      <w:lvlText w:val=""/>
      <w:lvlJc w:val="left"/>
      <w:pPr>
        <w:ind w:left="1428" w:hanging="360"/>
      </w:pPr>
      <w:rPr>
        <w:rFonts w:ascii="Symbol" w:hAnsi="Symbol" w:hint="default"/>
      </w:rPr>
    </w:lvl>
    <w:lvl w:ilvl="1" w:tplc="D6A4E876">
      <w:start w:val="1"/>
      <w:numFmt w:val="bullet"/>
      <w:lvlText w:val="o"/>
      <w:lvlJc w:val="left"/>
      <w:pPr>
        <w:ind w:left="2148" w:hanging="360"/>
      </w:pPr>
      <w:rPr>
        <w:rFonts w:ascii="Courier New" w:hAnsi="Courier New" w:hint="default"/>
      </w:rPr>
    </w:lvl>
    <w:lvl w:ilvl="2" w:tplc="8022109C">
      <w:start w:val="1"/>
      <w:numFmt w:val="bullet"/>
      <w:lvlText w:val=""/>
      <w:lvlJc w:val="left"/>
      <w:pPr>
        <w:ind w:left="2868" w:hanging="360"/>
      </w:pPr>
      <w:rPr>
        <w:rFonts w:ascii="Wingdings" w:hAnsi="Wingdings" w:hint="default"/>
      </w:rPr>
    </w:lvl>
    <w:lvl w:ilvl="3" w:tplc="72A49C96">
      <w:start w:val="1"/>
      <w:numFmt w:val="bullet"/>
      <w:lvlText w:val=""/>
      <w:lvlJc w:val="left"/>
      <w:pPr>
        <w:ind w:left="3588" w:hanging="360"/>
      </w:pPr>
      <w:rPr>
        <w:rFonts w:ascii="Symbol" w:hAnsi="Symbol" w:hint="default"/>
      </w:rPr>
    </w:lvl>
    <w:lvl w:ilvl="4" w:tplc="9D1CBDB6">
      <w:start w:val="1"/>
      <w:numFmt w:val="bullet"/>
      <w:lvlText w:val="o"/>
      <w:lvlJc w:val="left"/>
      <w:pPr>
        <w:ind w:left="4308" w:hanging="360"/>
      </w:pPr>
      <w:rPr>
        <w:rFonts w:ascii="Courier New" w:hAnsi="Courier New" w:hint="default"/>
      </w:rPr>
    </w:lvl>
    <w:lvl w:ilvl="5" w:tplc="5EAE9074">
      <w:start w:val="1"/>
      <w:numFmt w:val="bullet"/>
      <w:lvlText w:val=""/>
      <w:lvlJc w:val="left"/>
      <w:pPr>
        <w:ind w:left="5028" w:hanging="360"/>
      </w:pPr>
      <w:rPr>
        <w:rFonts w:ascii="Wingdings" w:hAnsi="Wingdings" w:hint="default"/>
      </w:rPr>
    </w:lvl>
    <w:lvl w:ilvl="6" w:tplc="388A9340">
      <w:start w:val="1"/>
      <w:numFmt w:val="bullet"/>
      <w:lvlText w:val=""/>
      <w:lvlJc w:val="left"/>
      <w:pPr>
        <w:ind w:left="5748" w:hanging="360"/>
      </w:pPr>
      <w:rPr>
        <w:rFonts w:ascii="Symbol" w:hAnsi="Symbol" w:hint="default"/>
      </w:rPr>
    </w:lvl>
    <w:lvl w:ilvl="7" w:tplc="A774C0E0">
      <w:start w:val="1"/>
      <w:numFmt w:val="bullet"/>
      <w:lvlText w:val="o"/>
      <w:lvlJc w:val="left"/>
      <w:pPr>
        <w:ind w:left="6468" w:hanging="360"/>
      </w:pPr>
      <w:rPr>
        <w:rFonts w:ascii="Courier New" w:hAnsi="Courier New" w:hint="default"/>
      </w:rPr>
    </w:lvl>
    <w:lvl w:ilvl="8" w:tplc="D9C2930A">
      <w:start w:val="1"/>
      <w:numFmt w:val="bullet"/>
      <w:lvlText w:val=""/>
      <w:lvlJc w:val="left"/>
      <w:pPr>
        <w:ind w:left="7188" w:hanging="360"/>
      </w:pPr>
      <w:rPr>
        <w:rFonts w:ascii="Wingdings" w:hAnsi="Wingdings" w:hint="default"/>
      </w:rPr>
    </w:lvl>
  </w:abstractNum>
  <w:abstractNum w:abstractNumId="1" w15:restartNumberingAfterBreak="0">
    <w:nsid w:val="0F142356"/>
    <w:multiLevelType w:val="hybridMultilevel"/>
    <w:tmpl w:val="A9BC3AFA"/>
    <w:lvl w:ilvl="0" w:tplc="18805410">
      <w:start w:val="1"/>
      <w:numFmt w:val="bullet"/>
      <w:lvlText w:val=""/>
      <w:lvlJc w:val="left"/>
      <w:pPr>
        <w:ind w:left="720" w:hanging="360"/>
      </w:pPr>
      <w:rPr>
        <w:rFonts w:ascii="Wingdings" w:hAnsi="Wingdings" w:hint="default"/>
      </w:rPr>
    </w:lvl>
    <w:lvl w:ilvl="1" w:tplc="7E1C738E">
      <w:start w:val="1"/>
      <w:numFmt w:val="bullet"/>
      <w:lvlText w:val="o"/>
      <w:lvlJc w:val="left"/>
      <w:pPr>
        <w:ind w:left="1440" w:hanging="360"/>
      </w:pPr>
      <w:rPr>
        <w:rFonts w:ascii="Courier New" w:hAnsi="Courier New" w:hint="default"/>
      </w:rPr>
    </w:lvl>
    <w:lvl w:ilvl="2" w:tplc="73006BEA">
      <w:start w:val="1"/>
      <w:numFmt w:val="bullet"/>
      <w:lvlText w:val=""/>
      <w:lvlJc w:val="left"/>
      <w:pPr>
        <w:ind w:left="2160" w:hanging="360"/>
      </w:pPr>
      <w:rPr>
        <w:rFonts w:ascii="Wingdings" w:hAnsi="Wingdings" w:hint="default"/>
      </w:rPr>
    </w:lvl>
    <w:lvl w:ilvl="3" w:tplc="76424808">
      <w:start w:val="1"/>
      <w:numFmt w:val="bullet"/>
      <w:lvlText w:val=""/>
      <w:lvlJc w:val="left"/>
      <w:pPr>
        <w:ind w:left="2880" w:hanging="360"/>
      </w:pPr>
      <w:rPr>
        <w:rFonts w:ascii="Symbol" w:hAnsi="Symbol" w:hint="default"/>
      </w:rPr>
    </w:lvl>
    <w:lvl w:ilvl="4" w:tplc="ED50A83E">
      <w:start w:val="1"/>
      <w:numFmt w:val="bullet"/>
      <w:lvlText w:val="o"/>
      <w:lvlJc w:val="left"/>
      <w:pPr>
        <w:ind w:left="3600" w:hanging="360"/>
      </w:pPr>
      <w:rPr>
        <w:rFonts w:ascii="Courier New" w:hAnsi="Courier New" w:hint="default"/>
      </w:rPr>
    </w:lvl>
    <w:lvl w:ilvl="5" w:tplc="D7C6703E">
      <w:start w:val="1"/>
      <w:numFmt w:val="bullet"/>
      <w:lvlText w:val=""/>
      <w:lvlJc w:val="left"/>
      <w:pPr>
        <w:ind w:left="4320" w:hanging="360"/>
      </w:pPr>
      <w:rPr>
        <w:rFonts w:ascii="Wingdings" w:hAnsi="Wingdings" w:hint="default"/>
      </w:rPr>
    </w:lvl>
    <w:lvl w:ilvl="6" w:tplc="674ADEBC">
      <w:start w:val="1"/>
      <w:numFmt w:val="bullet"/>
      <w:lvlText w:val=""/>
      <w:lvlJc w:val="left"/>
      <w:pPr>
        <w:ind w:left="5040" w:hanging="360"/>
      </w:pPr>
      <w:rPr>
        <w:rFonts w:ascii="Symbol" w:hAnsi="Symbol" w:hint="default"/>
      </w:rPr>
    </w:lvl>
    <w:lvl w:ilvl="7" w:tplc="77C6806C">
      <w:start w:val="1"/>
      <w:numFmt w:val="bullet"/>
      <w:lvlText w:val="o"/>
      <w:lvlJc w:val="left"/>
      <w:pPr>
        <w:ind w:left="5760" w:hanging="360"/>
      </w:pPr>
      <w:rPr>
        <w:rFonts w:ascii="Courier New" w:hAnsi="Courier New" w:hint="default"/>
      </w:rPr>
    </w:lvl>
    <w:lvl w:ilvl="8" w:tplc="25A0DEEA">
      <w:start w:val="1"/>
      <w:numFmt w:val="bullet"/>
      <w:lvlText w:val=""/>
      <w:lvlJc w:val="left"/>
      <w:pPr>
        <w:ind w:left="6480" w:hanging="360"/>
      </w:pPr>
      <w:rPr>
        <w:rFonts w:ascii="Wingdings" w:hAnsi="Wingdings" w:hint="default"/>
      </w:rPr>
    </w:lvl>
  </w:abstractNum>
  <w:abstractNum w:abstractNumId="2" w15:restartNumberingAfterBreak="0">
    <w:nsid w:val="10D037DF"/>
    <w:multiLevelType w:val="hybridMultilevel"/>
    <w:tmpl w:val="4A309F46"/>
    <w:lvl w:ilvl="0" w:tplc="C1960EF2">
      <w:start w:val="1"/>
      <w:numFmt w:val="bullet"/>
      <w:lvlText w:val=""/>
      <w:lvlJc w:val="left"/>
      <w:pPr>
        <w:ind w:left="720" w:hanging="360"/>
      </w:pPr>
      <w:rPr>
        <w:rFonts w:ascii="Wingdings" w:hAnsi="Wingdings" w:hint="default"/>
      </w:rPr>
    </w:lvl>
    <w:lvl w:ilvl="1" w:tplc="9A0A02C2">
      <w:start w:val="1"/>
      <w:numFmt w:val="bullet"/>
      <w:lvlText w:val="o"/>
      <w:lvlJc w:val="left"/>
      <w:pPr>
        <w:ind w:left="1440" w:hanging="360"/>
      </w:pPr>
      <w:rPr>
        <w:rFonts w:ascii="Courier New" w:hAnsi="Courier New" w:hint="default"/>
      </w:rPr>
    </w:lvl>
    <w:lvl w:ilvl="2" w:tplc="2808269E">
      <w:start w:val="1"/>
      <w:numFmt w:val="bullet"/>
      <w:lvlText w:val=""/>
      <w:lvlJc w:val="left"/>
      <w:pPr>
        <w:ind w:left="2160" w:hanging="360"/>
      </w:pPr>
      <w:rPr>
        <w:rFonts w:ascii="Wingdings" w:hAnsi="Wingdings" w:hint="default"/>
      </w:rPr>
    </w:lvl>
    <w:lvl w:ilvl="3" w:tplc="06AE878E">
      <w:start w:val="1"/>
      <w:numFmt w:val="bullet"/>
      <w:lvlText w:val=""/>
      <w:lvlJc w:val="left"/>
      <w:pPr>
        <w:ind w:left="2880" w:hanging="360"/>
      </w:pPr>
      <w:rPr>
        <w:rFonts w:ascii="Symbol" w:hAnsi="Symbol" w:hint="default"/>
      </w:rPr>
    </w:lvl>
    <w:lvl w:ilvl="4" w:tplc="CE5676B0">
      <w:start w:val="1"/>
      <w:numFmt w:val="bullet"/>
      <w:lvlText w:val="o"/>
      <w:lvlJc w:val="left"/>
      <w:pPr>
        <w:ind w:left="3600" w:hanging="360"/>
      </w:pPr>
      <w:rPr>
        <w:rFonts w:ascii="Courier New" w:hAnsi="Courier New" w:hint="default"/>
      </w:rPr>
    </w:lvl>
    <w:lvl w:ilvl="5" w:tplc="AE22D416">
      <w:start w:val="1"/>
      <w:numFmt w:val="bullet"/>
      <w:lvlText w:val=""/>
      <w:lvlJc w:val="left"/>
      <w:pPr>
        <w:ind w:left="4320" w:hanging="360"/>
      </w:pPr>
      <w:rPr>
        <w:rFonts w:ascii="Wingdings" w:hAnsi="Wingdings" w:hint="default"/>
      </w:rPr>
    </w:lvl>
    <w:lvl w:ilvl="6" w:tplc="EB5E3C30">
      <w:start w:val="1"/>
      <w:numFmt w:val="bullet"/>
      <w:lvlText w:val=""/>
      <w:lvlJc w:val="left"/>
      <w:pPr>
        <w:ind w:left="5040" w:hanging="360"/>
      </w:pPr>
      <w:rPr>
        <w:rFonts w:ascii="Symbol" w:hAnsi="Symbol" w:hint="default"/>
      </w:rPr>
    </w:lvl>
    <w:lvl w:ilvl="7" w:tplc="822E7F48">
      <w:start w:val="1"/>
      <w:numFmt w:val="bullet"/>
      <w:lvlText w:val="o"/>
      <w:lvlJc w:val="left"/>
      <w:pPr>
        <w:ind w:left="5760" w:hanging="360"/>
      </w:pPr>
      <w:rPr>
        <w:rFonts w:ascii="Courier New" w:hAnsi="Courier New" w:hint="default"/>
      </w:rPr>
    </w:lvl>
    <w:lvl w:ilvl="8" w:tplc="861C6342">
      <w:start w:val="1"/>
      <w:numFmt w:val="bullet"/>
      <w:lvlText w:val=""/>
      <w:lvlJc w:val="left"/>
      <w:pPr>
        <w:ind w:left="6480" w:hanging="360"/>
      </w:pPr>
      <w:rPr>
        <w:rFonts w:ascii="Wingdings" w:hAnsi="Wingdings" w:hint="default"/>
      </w:rPr>
    </w:lvl>
  </w:abstractNum>
  <w:abstractNum w:abstractNumId="3" w15:restartNumberingAfterBreak="0">
    <w:nsid w:val="11BA3CAD"/>
    <w:multiLevelType w:val="hybridMultilevel"/>
    <w:tmpl w:val="06DEF444"/>
    <w:lvl w:ilvl="0" w:tplc="59988B72">
      <w:start w:val="1"/>
      <w:numFmt w:val="bullet"/>
      <w:lvlText w:val=""/>
      <w:lvlJc w:val="left"/>
      <w:pPr>
        <w:ind w:left="720" w:hanging="360"/>
      </w:pPr>
      <w:rPr>
        <w:rFonts w:ascii="Wingdings" w:hAnsi="Wingdings" w:hint="default"/>
      </w:rPr>
    </w:lvl>
    <w:lvl w:ilvl="1" w:tplc="23E807A0">
      <w:start w:val="1"/>
      <w:numFmt w:val="bullet"/>
      <w:lvlText w:val="o"/>
      <w:lvlJc w:val="left"/>
      <w:pPr>
        <w:ind w:left="1440" w:hanging="360"/>
      </w:pPr>
      <w:rPr>
        <w:rFonts w:ascii="Courier New" w:hAnsi="Courier New" w:hint="default"/>
      </w:rPr>
    </w:lvl>
    <w:lvl w:ilvl="2" w:tplc="DE76EF4C">
      <w:start w:val="1"/>
      <w:numFmt w:val="bullet"/>
      <w:lvlText w:val=""/>
      <w:lvlJc w:val="left"/>
      <w:pPr>
        <w:ind w:left="2160" w:hanging="360"/>
      </w:pPr>
      <w:rPr>
        <w:rFonts w:ascii="Wingdings" w:hAnsi="Wingdings" w:hint="default"/>
      </w:rPr>
    </w:lvl>
    <w:lvl w:ilvl="3" w:tplc="DF2AE896">
      <w:start w:val="1"/>
      <w:numFmt w:val="bullet"/>
      <w:lvlText w:val=""/>
      <w:lvlJc w:val="left"/>
      <w:pPr>
        <w:ind w:left="2880" w:hanging="360"/>
      </w:pPr>
      <w:rPr>
        <w:rFonts w:ascii="Symbol" w:hAnsi="Symbol" w:hint="default"/>
      </w:rPr>
    </w:lvl>
    <w:lvl w:ilvl="4" w:tplc="6DBE7C96">
      <w:start w:val="1"/>
      <w:numFmt w:val="bullet"/>
      <w:lvlText w:val="o"/>
      <w:lvlJc w:val="left"/>
      <w:pPr>
        <w:ind w:left="3600" w:hanging="360"/>
      </w:pPr>
      <w:rPr>
        <w:rFonts w:ascii="Courier New" w:hAnsi="Courier New" w:hint="default"/>
      </w:rPr>
    </w:lvl>
    <w:lvl w:ilvl="5" w:tplc="13888612">
      <w:start w:val="1"/>
      <w:numFmt w:val="bullet"/>
      <w:lvlText w:val=""/>
      <w:lvlJc w:val="left"/>
      <w:pPr>
        <w:ind w:left="4320" w:hanging="360"/>
      </w:pPr>
      <w:rPr>
        <w:rFonts w:ascii="Wingdings" w:hAnsi="Wingdings" w:hint="default"/>
      </w:rPr>
    </w:lvl>
    <w:lvl w:ilvl="6" w:tplc="CBB680AE">
      <w:start w:val="1"/>
      <w:numFmt w:val="bullet"/>
      <w:lvlText w:val=""/>
      <w:lvlJc w:val="left"/>
      <w:pPr>
        <w:ind w:left="5040" w:hanging="360"/>
      </w:pPr>
      <w:rPr>
        <w:rFonts w:ascii="Symbol" w:hAnsi="Symbol" w:hint="default"/>
      </w:rPr>
    </w:lvl>
    <w:lvl w:ilvl="7" w:tplc="285E0620">
      <w:start w:val="1"/>
      <w:numFmt w:val="bullet"/>
      <w:lvlText w:val="o"/>
      <w:lvlJc w:val="left"/>
      <w:pPr>
        <w:ind w:left="5760" w:hanging="360"/>
      </w:pPr>
      <w:rPr>
        <w:rFonts w:ascii="Courier New" w:hAnsi="Courier New" w:hint="default"/>
      </w:rPr>
    </w:lvl>
    <w:lvl w:ilvl="8" w:tplc="7722D658">
      <w:start w:val="1"/>
      <w:numFmt w:val="bullet"/>
      <w:lvlText w:val=""/>
      <w:lvlJc w:val="left"/>
      <w:pPr>
        <w:ind w:left="6480" w:hanging="360"/>
      </w:pPr>
      <w:rPr>
        <w:rFonts w:ascii="Wingdings" w:hAnsi="Wingdings" w:hint="default"/>
      </w:rPr>
    </w:lvl>
  </w:abstractNum>
  <w:abstractNum w:abstractNumId="4"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BE2666F"/>
    <w:multiLevelType w:val="hybridMultilevel"/>
    <w:tmpl w:val="EF1481F8"/>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1E3F0762"/>
    <w:multiLevelType w:val="hybridMultilevel"/>
    <w:tmpl w:val="EC1A2950"/>
    <w:lvl w:ilvl="0" w:tplc="6DF49C6A">
      <w:start w:val="1"/>
      <w:numFmt w:val="bullet"/>
      <w:lvlText w:val=""/>
      <w:lvlJc w:val="left"/>
      <w:pPr>
        <w:ind w:left="720" w:hanging="360"/>
      </w:pPr>
      <w:rPr>
        <w:rFonts w:ascii="Wingdings" w:hAnsi="Wingdings" w:hint="default"/>
      </w:rPr>
    </w:lvl>
    <w:lvl w:ilvl="1" w:tplc="3ED86042">
      <w:start w:val="1"/>
      <w:numFmt w:val="bullet"/>
      <w:lvlText w:val="o"/>
      <w:lvlJc w:val="left"/>
      <w:pPr>
        <w:ind w:left="1440" w:hanging="360"/>
      </w:pPr>
      <w:rPr>
        <w:rFonts w:ascii="Courier New" w:hAnsi="Courier New" w:hint="default"/>
      </w:rPr>
    </w:lvl>
    <w:lvl w:ilvl="2" w:tplc="635C55BE">
      <w:start w:val="1"/>
      <w:numFmt w:val="bullet"/>
      <w:lvlText w:val=""/>
      <w:lvlJc w:val="left"/>
      <w:pPr>
        <w:ind w:left="2160" w:hanging="360"/>
      </w:pPr>
      <w:rPr>
        <w:rFonts w:ascii="Wingdings" w:hAnsi="Wingdings" w:hint="default"/>
      </w:rPr>
    </w:lvl>
    <w:lvl w:ilvl="3" w:tplc="D99CC448">
      <w:start w:val="1"/>
      <w:numFmt w:val="bullet"/>
      <w:lvlText w:val=""/>
      <w:lvlJc w:val="left"/>
      <w:pPr>
        <w:ind w:left="2880" w:hanging="360"/>
      </w:pPr>
      <w:rPr>
        <w:rFonts w:ascii="Symbol" w:hAnsi="Symbol" w:hint="default"/>
      </w:rPr>
    </w:lvl>
    <w:lvl w:ilvl="4" w:tplc="B3961D0E">
      <w:start w:val="1"/>
      <w:numFmt w:val="bullet"/>
      <w:lvlText w:val="o"/>
      <w:lvlJc w:val="left"/>
      <w:pPr>
        <w:ind w:left="3600" w:hanging="360"/>
      </w:pPr>
      <w:rPr>
        <w:rFonts w:ascii="Courier New" w:hAnsi="Courier New" w:hint="default"/>
      </w:rPr>
    </w:lvl>
    <w:lvl w:ilvl="5" w:tplc="030E7B14">
      <w:start w:val="1"/>
      <w:numFmt w:val="bullet"/>
      <w:lvlText w:val=""/>
      <w:lvlJc w:val="left"/>
      <w:pPr>
        <w:ind w:left="4320" w:hanging="360"/>
      </w:pPr>
      <w:rPr>
        <w:rFonts w:ascii="Wingdings" w:hAnsi="Wingdings" w:hint="default"/>
      </w:rPr>
    </w:lvl>
    <w:lvl w:ilvl="6" w:tplc="261438EC">
      <w:start w:val="1"/>
      <w:numFmt w:val="bullet"/>
      <w:lvlText w:val=""/>
      <w:lvlJc w:val="left"/>
      <w:pPr>
        <w:ind w:left="5040" w:hanging="360"/>
      </w:pPr>
      <w:rPr>
        <w:rFonts w:ascii="Symbol" w:hAnsi="Symbol" w:hint="default"/>
      </w:rPr>
    </w:lvl>
    <w:lvl w:ilvl="7" w:tplc="40B4964A">
      <w:start w:val="1"/>
      <w:numFmt w:val="bullet"/>
      <w:lvlText w:val="o"/>
      <w:lvlJc w:val="left"/>
      <w:pPr>
        <w:ind w:left="5760" w:hanging="360"/>
      </w:pPr>
      <w:rPr>
        <w:rFonts w:ascii="Courier New" w:hAnsi="Courier New" w:hint="default"/>
      </w:rPr>
    </w:lvl>
    <w:lvl w:ilvl="8" w:tplc="34B0D57E">
      <w:start w:val="1"/>
      <w:numFmt w:val="bullet"/>
      <w:lvlText w:val=""/>
      <w:lvlJc w:val="left"/>
      <w:pPr>
        <w:ind w:left="6480" w:hanging="360"/>
      </w:pPr>
      <w:rPr>
        <w:rFonts w:ascii="Wingdings" w:hAnsi="Wingdings" w:hint="default"/>
      </w:rPr>
    </w:lvl>
  </w:abstractNum>
  <w:abstractNum w:abstractNumId="7" w15:restartNumberingAfterBreak="0">
    <w:nsid w:val="20FA5D64"/>
    <w:multiLevelType w:val="hybridMultilevel"/>
    <w:tmpl w:val="3496F02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3390375"/>
    <w:multiLevelType w:val="hybridMultilevel"/>
    <w:tmpl w:val="9A68F1E6"/>
    <w:lvl w:ilvl="0" w:tplc="8A848110">
      <w:start w:val="1"/>
      <w:numFmt w:val="bullet"/>
      <w:lvlText w:val=""/>
      <w:lvlJc w:val="left"/>
      <w:pPr>
        <w:ind w:left="1776" w:hanging="360"/>
      </w:pPr>
      <w:rPr>
        <w:rFonts w:ascii="Symbol" w:hAnsi="Symbol" w:hint="default"/>
      </w:rPr>
    </w:lvl>
    <w:lvl w:ilvl="1" w:tplc="A3A09E52">
      <w:start w:val="1"/>
      <w:numFmt w:val="bullet"/>
      <w:lvlText w:val="o"/>
      <w:lvlJc w:val="left"/>
      <w:pPr>
        <w:ind w:left="2496" w:hanging="360"/>
      </w:pPr>
      <w:rPr>
        <w:rFonts w:ascii="Courier New" w:hAnsi="Courier New" w:hint="default"/>
      </w:rPr>
    </w:lvl>
    <w:lvl w:ilvl="2" w:tplc="1E0E3F32">
      <w:start w:val="1"/>
      <w:numFmt w:val="bullet"/>
      <w:lvlText w:val=""/>
      <w:lvlJc w:val="left"/>
      <w:pPr>
        <w:ind w:left="3216" w:hanging="360"/>
      </w:pPr>
      <w:rPr>
        <w:rFonts w:ascii="Wingdings" w:hAnsi="Wingdings" w:hint="default"/>
      </w:rPr>
    </w:lvl>
    <w:lvl w:ilvl="3" w:tplc="B0C29B7C">
      <w:start w:val="1"/>
      <w:numFmt w:val="bullet"/>
      <w:lvlText w:val=""/>
      <w:lvlJc w:val="left"/>
      <w:pPr>
        <w:ind w:left="3936" w:hanging="360"/>
      </w:pPr>
      <w:rPr>
        <w:rFonts w:ascii="Symbol" w:hAnsi="Symbol" w:hint="default"/>
      </w:rPr>
    </w:lvl>
    <w:lvl w:ilvl="4" w:tplc="80F4A2C2">
      <w:start w:val="1"/>
      <w:numFmt w:val="bullet"/>
      <w:lvlText w:val="o"/>
      <w:lvlJc w:val="left"/>
      <w:pPr>
        <w:ind w:left="4656" w:hanging="360"/>
      </w:pPr>
      <w:rPr>
        <w:rFonts w:ascii="Courier New" w:hAnsi="Courier New" w:hint="default"/>
      </w:rPr>
    </w:lvl>
    <w:lvl w:ilvl="5" w:tplc="5F9A2A6C">
      <w:start w:val="1"/>
      <w:numFmt w:val="bullet"/>
      <w:lvlText w:val=""/>
      <w:lvlJc w:val="left"/>
      <w:pPr>
        <w:ind w:left="5376" w:hanging="360"/>
      </w:pPr>
      <w:rPr>
        <w:rFonts w:ascii="Wingdings" w:hAnsi="Wingdings" w:hint="default"/>
      </w:rPr>
    </w:lvl>
    <w:lvl w:ilvl="6" w:tplc="FEA0C704">
      <w:start w:val="1"/>
      <w:numFmt w:val="bullet"/>
      <w:lvlText w:val=""/>
      <w:lvlJc w:val="left"/>
      <w:pPr>
        <w:ind w:left="6096" w:hanging="360"/>
      </w:pPr>
      <w:rPr>
        <w:rFonts w:ascii="Symbol" w:hAnsi="Symbol" w:hint="default"/>
      </w:rPr>
    </w:lvl>
    <w:lvl w:ilvl="7" w:tplc="84040E36">
      <w:start w:val="1"/>
      <w:numFmt w:val="bullet"/>
      <w:lvlText w:val="o"/>
      <w:lvlJc w:val="left"/>
      <w:pPr>
        <w:ind w:left="6816" w:hanging="360"/>
      </w:pPr>
      <w:rPr>
        <w:rFonts w:ascii="Courier New" w:hAnsi="Courier New" w:hint="default"/>
      </w:rPr>
    </w:lvl>
    <w:lvl w:ilvl="8" w:tplc="87FAE2F2">
      <w:start w:val="1"/>
      <w:numFmt w:val="bullet"/>
      <w:lvlText w:val=""/>
      <w:lvlJc w:val="left"/>
      <w:pPr>
        <w:ind w:left="7536" w:hanging="360"/>
      </w:pPr>
      <w:rPr>
        <w:rFonts w:ascii="Wingdings" w:hAnsi="Wingdings" w:hint="default"/>
      </w:rPr>
    </w:lvl>
  </w:abstractNum>
  <w:abstractNum w:abstractNumId="9" w15:restartNumberingAfterBreak="0">
    <w:nsid w:val="260A0D87"/>
    <w:multiLevelType w:val="hybridMultilevel"/>
    <w:tmpl w:val="5A26BA98"/>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99B575C"/>
    <w:multiLevelType w:val="hybridMultilevel"/>
    <w:tmpl w:val="EA4ABBC4"/>
    <w:numStyleLink w:val="Puce"/>
  </w:abstractNum>
  <w:abstractNum w:abstractNumId="11" w15:restartNumberingAfterBreak="0">
    <w:nsid w:val="2BAA644E"/>
    <w:multiLevelType w:val="hybridMultilevel"/>
    <w:tmpl w:val="85AC89E2"/>
    <w:lvl w:ilvl="0" w:tplc="4A46C296">
      <w:start w:val="1"/>
      <w:numFmt w:val="bullet"/>
      <w:lvlText w:val=""/>
      <w:lvlJc w:val="left"/>
      <w:pPr>
        <w:ind w:left="1428" w:hanging="360"/>
      </w:pPr>
    </w:lvl>
    <w:lvl w:ilvl="1" w:tplc="A8B6F446">
      <w:start w:val="1"/>
      <w:numFmt w:val="lowerLetter"/>
      <w:lvlText w:val="%2."/>
      <w:lvlJc w:val="left"/>
      <w:pPr>
        <w:ind w:left="2148" w:hanging="360"/>
      </w:pPr>
    </w:lvl>
    <w:lvl w:ilvl="2" w:tplc="C8A87404">
      <w:start w:val="1"/>
      <w:numFmt w:val="lowerRoman"/>
      <w:lvlText w:val="%3."/>
      <w:lvlJc w:val="right"/>
      <w:pPr>
        <w:ind w:left="2868" w:hanging="180"/>
      </w:pPr>
    </w:lvl>
    <w:lvl w:ilvl="3" w:tplc="2A80EAD8">
      <w:start w:val="1"/>
      <w:numFmt w:val="decimal"/>
      <w:lvlText w:val="%4."/>
      <w:lvlJc w:val="left"/>
      <w:pPr>
        <w:ind w:left="3588" w:hanging="360"/>
      </w:pPr>
    </w:lvl>
    <w:lvl w:ilvl="4" w:tplc="1EF04AFE">
      <w:start w:val="1"/>
      <w:numFmt w:val="lowerLetter"/>
      <w:lvlText w:val="%5."/>
      <w:lvlJc w:val="left"/>
      <w:pPr>
        <w:ind w:left="4308" w:hanging="360"/>
      </w:pPr>
    </w:lvl>
    <w:lvl w:ilvl="5" w:tplc="4DB222DA">
      <w:start w:val="1"/>
      <w:numFmt w:val="lowerRoman"/>
      <w:lvlText w:val="%6."/>
      <w:lvlJc w:val="right"/>
      <w:pPr>
        <w:ind w:left="5028" w:hanging="180"/>
      </w:pPr>
    </w:lvl>
    <w:lvl w:ilvl="6" w:tplc="8C8A1C96">
      <w:start w:val="1"/>
      <w:numFmt w:val="decimal"/>
      <w:lvlText w:val="%7."/>
      <w:lvlJc w:val="left"/>
      <w:pPr>
        <w:ind w:left="5748" w:hanging="360"/>
      </w:pPr>
    </w:lvl>
    <w:lvl w:ilvl="7" w:tplc="18D27AE6">
      <w:start w:val="1"/>
      <w:numFmt w:val="lowerLetter"/>
      <w:lvlText w:val="%8."/>
      <w:lvlJc w:val="left"/>
      <w:pPr>
        <w:ind w:left="6468" w:hanging="360"/>
      </w:pPr>
    </w:lvl>
    <w:lvl w:ilvl="8" w:tplc="526683C0">
      <w:start w:val="1"/>
      <w:numFmt w:val="lowerRoman"/>
      <w:lvlText w:val="%9."/>
      <w:lvlJc w:val="right"/>
      <w:pPr>
        <w:ind w:left="7188" w:hanging="180"/>
      </w:pPr>
    </w:lvl>
  </w:abstractNum>
  <w:abstractNum w:abstractNumId="12" w15:restartNumberingAfterBreak="0">
    <w:nsid w:val="2FFC0584"/>
    <w:multiLevelType w:val="multilevel"/>
    <w:tmpl w:val="5C5213CE"/>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3"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6115AA"/>
    <w:multiLevelType w:val="hybridMultilevel"/>
    <w:tmpl w:val="9BF6D050"/>
    <w:lvl w:ilvl="0" w:tplc="1DE892E8">
      <w:start w:val="1"/>
      <w:numFmt w:val="bullet"/>
      <w:lvlText w:val=""/>
      <w:lvlJc w:val="left"/>
      <w:pPr>
        <w:ind w:left="1428" w:hanging="360"/>
      </w:pPr>
      <w:rPr>
        <w:rFonts w:ascii="Symbol" w:hAnsi="Symbol" w:hint="default"/>
      </w:rPr>
    </w:lvl>
    <w:lvl w:ilvl="1" w:tplc="571422D2">
      <w:start w:val="1"/>
      <w:numFmt w:val="bullet"/>
      <w:lvlText w:val="o"/>
      <w:lvlJc w:val="left"/>
      <w:pPr>
        <w:ind w:left="2148" w:hanging="360"/>
      </w:pPr>
      <w:rPr>
        <w:rFonts w:ascii="Courier New" w:hAnsi="Courier New" w:hint="default"/>
      </w:rPr>
    </w:lvl>
    <w:lvl w:ilvl="2" w:tplc="5C9677D2">
      <w:start w:val="1"/>
      <w:numFmt w:val="bullet"/>
      <w:lvlText w:val=""/>
      <w:lvlJc w:val="left"/>
      <w:pPr>
        <w:ind w:left="2868" w:hanging="360"/>
      </w:pPr>
      <w:rPr>
        <w:rFonts w:ascii="Wingdings" w:hAnsi="Wingdings" w:hint="default"/>
      </w:rPr>
    </w:lvl>
    <w:lvl w:ilvl="3" w:tplc="49FC9AD8">
      <w:start w:val="1"/>
      <w:numFmt w:val="bullet"/>
      <w:lvlText w:val=""/>
      <w:lvlJc w:val="left"/>
      <w:pPr>
        <w:ind w:left="3588" w:hanging="360"/>
      </w:pPr>
      <w:rPr>
        <w:rFonts w:ascii="Symbol" w:hAnsi="Symbol" w:hint="default"/>
      </w:rPr>
    </w:lvl>
    <w:lvl w:ilvl="4" w:tplc="E82ED020">
      <w:start w:val="1"/>
      <w:numFmt w:val="bullet"/>
      <w:lvlText w:val="o"/>
      <w:lvlJc w:val="left"/>
      <w:pPr>
        <w:ind w:left="4308" w:hanging="360"/>
      </w:pPr>
      <w:rPr>
        <w:rFonts w:ascii="Courier New" w:hAnsi="Courier New" w:hint="default"/>
      </w:rPr>
    </w:lvl>
    <w:lvl w:ilvl="5" w:tplc="D0803D6C">
      <w:start w:val="1"/>
      <w:numFmt w:val="bullet"/>
      <w:lvlText w:val=""/>
      <w:lvlJc w:val="left"/>
      <w:pPr>
        <w:ind w:left="5028" w:hanging="360"/>
      </w:pPr>
      <w:rPr>
        <w:rFonts w:ascii="Wingdings" w:hAnsi="Wingdings" w:hint="default"/>
      </w:rPr>
    </w:lvl>
    <w:lvl w:ilvl="6" w:tplc="BC8A8BFE">
      <w:start w:val="1"/>
      <w:numFmt w:val="bullet"/>
      <w:lvlText w:val=""/>
      <w:lvlJc w:val="left"/>
      <w:pPr>
        <w:ind w:left="5748" w:hanging="360"/>
      </w:pPr>
      <w:rPr>
        <w:rFonts w:ascii="Symbol" w:hAnsi="Symbol" w:hint="default"/>
      </w:rPr>
    </w:lvl>
    <w:lvl w:ilvl="7" w:tplc="FFDA12C8">
      <w:start w:val="1"/>
      <w:numFmt w:val="bullet"/>
      <w:lvlText w:val="o"/>
      <w:lvlJc w:val="left"/>
      <w:pPr>
        <w:ind w:left="6468" w:hanging="360"/>
      </w:pPr>
      <w:rPr>
        <w:rFonts w:ascii="Courier New" w:hAnsi="Courier New" w:hint="default"/>
      </w:rPr>
    </w:lvl>
    <w:lvl w:ilvl="8" w:tplc="F8A0C2E6">
      <w:start w:val="1"/>
      <w:numFmt w:val="bullet"/>
      <w:lvlText w:val=""/>
      <w:lvlJc w:val="left"/>
      <w:pPr>
        <w:ind w:left="7188" w:hanging="360"/>
      </w:pPr>
      <w:rPr>
        <w:rFonts w:ascii="Wingdings" w:hAnsi="Wingdings" w:hint="default"/>
      </w:rPr>
    </w:lvl>
  </w:abstractNum>
  <w:abstractNum w:abstractNumId="15" w15:restartNumberingAfterBreak="0">
    <w:nsid w:val="32D016E7"/>
    <w:multiLevelType w:val="hybridMultilevel"/>
    <w:tmpl w:val="2A16FC90"/>
    <w:lvl w:ilvl="0" w:tplc="19005CFC">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3334045C"/>
    <w:multiLevelType w:val="hybridMultilevel"/>
    <w:tmpl w:val="C33A3010"/>
    <w:lvl w:ilvl="0" w:tplc="56765C98">
      <w:start w:val="1"/>
      <w:numFmt w:val="bullet"/>
      <w:lvlText w:val=""/>
      <w:lvlJc w:val="left"/>
      <w:pPr>
        <w:ind w:left="1428" w:hanging="360"/>
      </w:pPr>
      <w:rPr>
        <w:rFonts w:ascii="Symbol" w:hAnsi="Symbol" w:hint="default"/>
      </w:rPr>
    </w:lvl>
    <w:lvl w:ilvl="1" w:tplc="85A4739C">
      <w:start w:val="1"/>
      <w:numFmt w:val="bullet"/>
      <w:lvlText w:val="o"/>
      <w:lvlJc w:val="left"/>
      <w:pPr>
        <w:ind w:left="2148" w:hanging="360"/>
      </w:pPr>
      <w:rPr>
        <w:rFonts w:ascii="Courier New" w:hAnsi="Courier New" w:hint="default"/>
      </w:rPr>
    </w:lvl>
    <w:lvl w:ilvl="2" w:tplc="B46658DE">
      <w:start w:val="1"/>
      <w:numFmt w:val="bullet"/>
      <w:lvlText w:val=""/>
      <w:lvlJc w:val="left"/>
      <w:pPr>
        <w:ind w:left="2868" w:hanging="360"/>
      </w:pPr>
      <w:rPr>
        <w:rFonts w:ascii="Wingdings" w:hAnsi="Wingdings" w:hint="default"/>
      </w:rPr>
    </w:lvl>
    <w:lvl w:ilvl="3" w:tplc="C956A22E">
      <w:start w:val="1"/>
      <w:numFmt w:val="bullet"/>
      <w:lvlText w:val=""/>
      <w:lvlJc w:val="left"/>
      <w:pPr>
        <w:ind w:left="3588" w:hanging="360"/>
      </w:pPr>
      <w:rPr>
        <w:rFonts w:ascii="Symbol" w:hAnsi="Symbol" w:hint="default"/>
      </w:rPr>
    </w:lvl>
    <w:lvl w:ilvl="4" w:tplc="502E653A">
      <w:start w:val="1"/>
      <w:numFmt w:val="bullet"/>
      <w:lvlText w:val="o"/>
      <w:lvlJc w:val="left"/>
      <w:pPr>
        <w:ind w:left="4308" w:hanging="360"/>
      </w:pPr>
      <w:rPr>
        <w:rFonts w:ascii="Courier New" w:hAnsi="Courier New" w:hint="default"/>
      </w:rPr>
    </w:lvl>
    <w:lvl w:ilvl="5" w:tplc="FAA2AF4C">
      <w:start w:val="1"/>
      <w:numFmt w:val="bullet"/>
      <w:lvlText w:val=""/>
      <w:lvlJc w:val="left"/>
      <w:pPr>
        <w:ind w:left="5028" w:hanging="360"/>
      </w:pPr>
      <w:rPr>
        <w:rFonts w:ascii="Wingdings" w:hAnsi="Wingdings" w:hint="default"/>
      </w:rPr>
    </w:lvl>
    <w:lvl w:ilvl="6" w:tplc="77A0AAC4">
      <w:start w:val="1"/>
      <w:numFmt w:val="bullet"/>
      <w:lvlText w:val=""/>
      <w:lvlJc w:val="left"/>
      <w:pPr>
        <w:ind w:left="5748" w:hanging="360"/>
      </w:pPr>
      <w:rPr>
        <w:rFonts w:ascii="Symbol" w:hAnsi="Symbol" w:hint="default"/>
      </w:rPr>
    </w:lvl>
    <w:lvl w:ilvl="7" w:tplc="D326D666">
      <w:start w:val="1"/>
      <w:numFmt w:val="bullet"/>
      <w:lvlText w:val="o"/>
      <w:lvlJc w:val="left"/>
      <w:pPr>
        <w:ind w:left="6468" w:hanging="360"/>
      </w:pPr>
      <w:rPr>
        <w:rFonts w:ascii="Courier New" w:hAnsi="Courier New" w:hint="default"/>
      </w:rPr>
    </w:lvl>
    <w:lvl w:ilvl="8" w:tplc="9F1A3AB6">
      <w:start w:val="1"/>
      <w:numFmt w:val="bullet"/>
      <w:lvlText w:val=""/>
      <w:lvlJc w:val="left"/>
      <w:pPr>
        <w:ind w:left="7188" w:hanging="360"/>
      </w:pPr>
      <w:rPr>
        <w:rFonts w:ascii="Wingdings" w:hAnsi="Wingdings" w:hint="default"/>
      </w:rPr>
    </w:lvl>
  </w:abstractNum>
  <w:abstractNum w:abstractNumId="17" w15:restartNumberingAfterBreak="0">
    <w:nsid w:val="341B392F"/>
    <w:multiLevelType w:val="hybridMultilevel"/>
    <w:tmpl w:val="0CE4CD10"/>
    <w:lvl w:ilvl="0" w:tplc="71E031C8">
      <w:start w:val="1"/>
      <w:numFmt w:val="bullet"/>
      <w:lvlText w:val=""/>
      <w:lvlJc w:val="left"/>
      <w:pPr>
        <w:ind w:left="720" w:hanging="360"/>
      </w:pPr>
      <w:rPr>
        <w:rFonts w:ascii="Wingdings" w:hAnsi="Wingdings" w:hint="default"/>
      </w:rPr>
    </w:lvl>
    <w:lvl w:ilvl="1" w:tplc="40767BAC">
      <w:start w:val="1"/>
      <w:numFmt w:val="bullet"/>
      <w:lvlText w:val="o"/>
      <w:lvlJc w:val="left"/>
      <w:pPr>
        <w:ind w:left="1440" w:hanging="360"/>
      </w:pPr>
      <w:rPr>
        <w:rFonts w:ascii="Courier New" w:hAnsi="Courier New" w:hint="default"/>
      </w:rPr>
    </w:lvl>
    <w:lvl w:ilvl="2" w:tplc="F9083634">
      <w:start w:val="1"/>
      <w:numFmt w:val="bullet"/>
      <w:lvlText w:val=""/>
      <w:lvlJc w:val="left"/>
      <w:pPr>
        <w:ind w:left="2160" w:hanging="360"/>
      </w:pPr>
      <w:rPr>
        <w:rFonts w:ascii="Wingdings" w:hAnsi="Wingdings" w:hint="default"/>
      </w:rPr>
    </w:lvl>
    <w:lvl w:ilvl="3" w:tplc="B8DC7110">
      <w:start w:val="1"/>
      <w:numFmt w:val="bullet"/>
      <w:lvlText w:val=""/>
      <w:lvlJc w:val="left"/>
      <w:pPr>
        <w:ind w:left="2880" w:hanging="360"/>
      </w:pPr>
      <w:rPr>
        <w:rFonts w:ascii="Symbol" w:hAnsi="Symbol" w:hint="default"/>
      </w:rPr>
    </w:lvl>
    <w:lvl w:ilvl="4" w:tplc="16F409D6">
      <w:start w:val="1"/>
      <w:numFmt w:val="bullet"/>
      <w:lvlText w:val="o"/>
      <w:lvlJc w:val="left"/>
      <w:pPr>
        <w:ind w:left="3600" w:hanging="360"/>
      </w:pPr>
      <w:rPr>
        <w:rFonts w:ascii="Courier New" w:hAnsi="Courier New" w:hint="default"/>
      </w:rPr>
    </w:lvl>
    <w:lvl w:ilvl="5" w:tplc="9976C6CA">
      <w:start w:val="1"/>
      <w:numFmt w:val="bullet"/>
      <w:lvlText w:val=""/>
      <w:lvlJc w:val="left"/>
      <w:pPr>
        <w:ind w:left="4320" w:hanging="360"/>
      </w:pPr>
      <w:rPr>
        <w:rFonts w:ascii="Wingdings" w:hAnsi="Wingdings" w:hint="default"/>
      </w:rPr>
    </w:lvl>
    <w:lvl w:ilvl="6" w:tplc="AEB28974">
      <w:start w:val="1"/>
      <w:numFmt w:val="bullet"/>
      <w:lvlText w:val=""/>
      <w:lvlJc w:val="left"/>
      <w:pPr>
        <w:ind w:left="5040" w:hanging="360"/>
      </w:pPr>
      <w:rPr>
        <w:rFonts w:ascii="Symbol" w:hAnsi="Symbol" w:hint="default"/>
      </w:rPr>
    </w:lvl>
    <w:lvl w:ilvl="7" w:tplc="95A6A798">
      <w:start w:val="1"/>
      <w:numFmt w:val="bullet"/>
      <w:lvlText w:val="o"/>
      <w:lvlJc w:val="left"/>
      <w:pPr>
        <w:ind w:left="5760" w:hanging="360"/>
      </w:pPr>
      <w:rPr>
        <w:rFonts w:ascii="Courier New" w:hAnsi="Courier New" w:hint="default"/>
      </w:rPr>
    </w:lvl>
    <w:lvl w:ilvl="8" w:tplc="13F28936">
      <w:start w:val="1"/>
      <w:numFmt w:val="bullet"/>
      <w:lvlText w:val=""/>
      <w:lvlJc w:val="left"/>
      <w:pPr>
        <w:ind w:left="6480" w:hanging="360"/>
      </w:pPr>
      <w:rPr>
        <w:rFonts w:ascii="Wingdings" w:hAnsi="Wingdings" w:hint="default"/>
      </w:rPr>
    </w:lvl>
  </w:abstractNum>
  <w:abstractNum w:abstractNumId="18" w15:restartNumberingAfterBreak="0">
    <w:nsid w:val="355C42B6"/>
    <w:multiLevelType w:val="hybridMultilevel"/>
    <w:tmpl w:val="115428DE"/>
    <w:lvl w:ilvl="0" w:tplc="59A0BBFC">
      <w:start w:val="1"/>
      <w:numFmt w:val="bullet"/>
      <w:lvlText w:val=""/>
      <w:lvlJc w:val="left"/>
      <w:pPr>
        <w:ind w:left="1428" w:hanging="360"/>
      </w:pPr>
      <w:rPr>
        <w:rFonts w:ascii="Symbol" w:hAnsi="Symbol"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19" w15:restartNumberingAfterBreak="0">
    <w:nsid w:val="3D4F3785"/>
    <w:multiLevelType w:val="hybridMultilevel"/>
    <w:tmpl w:val="48F078CE"/>
    <w:lvl w:ilvl="0" w:tplc="1CE4C422">
      <w:start w:val="1"/>
      <w:numFmt w:val="bullet"/>
      <w:lvlText w:val=""/>
      <w:lvlJc w:val="left"/>
      <w:pPr>
        <w:ind w:left="1428" w:hanging="360"/>
      </w:pPr>
      <w:rPr>
        <w:rFonts w:ascii="Symbol" w:hAnsi="Symbol" w:hint="default"/>
      </w:rPr>
    </w:lvl>
    <w:lvl w:ilvl="1" w:tplc="F438D1C8">
      <w:start w:val="1"/>
      <w:numFmt w:val="bullet"/>
      <w:lvlText w:val="o"/>
      <w:lvlJc w:val="left"/>
      <w:pPr>
        <w:ind w:left="2148" w:hanging="360"/>
      </w:pPr>
      <w:rPr>
        <w:rFonts w:ascii="Courier New" w:hAnsi="Courier New" w:hint="default"/>
      </w:rPr>
    </w:lvl>
    <w:lvl w:ilvl="2" w:tplc="A0709834">
      <w:start w:val="1"/>
      <w:numFmt w:val="bullet"/>
      <w:lvlText w:val=""/>
      <w:lvlJc w:val="left"/>
      <w:pPr>
        <w:ind w:left="2868" w:hanging="360"/>
      </w:pPr>
      <w:rPr>
        <w:rFonts w:ascii="Wingdings" w:hAnsi="Wingdings" w:hint="default"/>
      </w:rPr>
    </w:lvl>
    <w:lvl w:ilvl="3" w:tplc="9CF4D628">
      <w:start w:val="1"/>
      <w:numFmt w:val="bullet"/>
      <w:lvlText w:val=""/>
      <w:lvlJc w:val="left"/>
      <w:pPr>
        <w:ind w:left="3588" w:hanging="360"/>
      </w:pPr>
      <w:rPr>
        <w:rFonts w:ascii="Symbol" w:hAnsi="Symbol" w:hint="default"/>
      </w:rPr>
    </w:lvl>
    <w:lvl w:ilvl="4" w:tplc="409AD26C">
      <w:start w:val="1"/>
      <w:numFmt w:val="bullet"/>
      <w:lvlText w:val="o"/>
      <w:lvlJc w:val="left"/>
      <w:pPr>
        <w:ind w:left="4308" w:hanging="360"/>
      </w:pPr>
      <w:rPr>
        <w:rFonts w:ascii="Courier New" w:hAnsi="Courier New" w:hint="default"/>
      </w:rPr>
    </w:lvl>
    <w:lvl w:ilvl="5" w:tplc="000629DE">
      <w:start w:val="1"/>
      <w:numFmt w:val="bullet"/>
      <w:lvlText w:val=""/>
      <w:lvlJc w:val="left"/>
      <w:pPr>
        <w:ind w:left="5028" w:hanging="360"/>
      </w:pPr>
      <w:rPr>
        <w:rFonts w:ascii="Wingdings" w:hAnsi="Wingdings" w:hint="default"/>
      </w:rPr>
    </w:lvl>
    <w:lvl w:ilvl="6" w:tplc="A126CF36">
      <w:start w:val="1"/>
      <w:numFmt w:val="bullet"/>
      <w:lvlText w:val=""/>
      <w:lvlJc w:val="left"/>
      <w:pPr>
        <w:ind w:left="5748" w:hanging="360"/>
      </w:pPr>
      <w:rPr>
        <w:rFonts w:ascii="Symbol" w:hAnsi="Symbol" w:hint="default"/>
      </w:rPr>
    </w:lvl>
    <w:lvl w:ilvl="7" w:tplc="E7CAE23E">
      <w:start w:val="1"/>
      <w:numFmt w:val="bullet"/>
      <w:lvlText w:val="o"/>
      <w:lvlJc w:val="left"/>
      <w:pPr>
        <w:ind w:left="6468" w:hanging="360"/>
      </w:pPr>
      <w:rPr>
        <w:rFonts w:ascii="Courier New" w:hAnsi="Courier New" w:hint="default"/>
      </w:rPr>
    </w:lvl>
    <w:lvl w:ilvl="8" w:tplc="F2A8CB04">
      <w:start w:val="1"/>
      <w:numFmt w:val="bullet"/>
      <w:lvlText w:val=""/>
      <w:lvlJc w:val="left"/>
      <w:pPr>
        <w:ind w:left="7188" w:hanging="360"/>
      </w:pPr>
      <w:rPr>
        <w:rFonts w:ascii="Wingdings" w:hAnsi="Wingdings" w:hint="default"/>
      </w:rPr>
    </w:lvl>
  </w:abstractNum>
  <w:abstractNum w:abstractNumId="20" w15:restartNumberingAfterBreak="0">
    <w:nsid w:val="3EF331D1"/>
    <w:multiLevelType w:val="hybridMultilevel"/>
    <w:tmpl w:val="BF9C6766"/>
    <w:lvl w:ilvl="0" w:tplc="3594B808">
      <w:start w:val="1"/>
      <w:numFmt w:val="bullet"/>
      <w:lvlText w:val=""/>
      <w:lvlJc w:val="left"/>
      <w:pPr>
        <w:ind w:left="1428" w:hanging="360"/>
      </w:pPr>
      <w:rPr>
        <w:rFonts w:ascii="Symbol" w:hAnsi="Symbol" w:hint="default"/>
      </w:rPr>
    </w:lvl>
    <w:lvl w:ilvl="1" w:tplc="B7C0DC80">
      <w:start w:val="1"/>
      <w:numFmt w:val="bullet"/>
      <w:lvlText w:val="o"/>
      <w:lvlJc w:val="left"/>
      <w:pPr>
        <w:ind w:left="2148" w:hanging="360"/>
      </w:pPr>
      <w:rPr>
        <w:rFonts w:ascii="Courier New" w:hAnsi="Courier New" w:hint="default"/>
      </w:rPr>
    </w:lvl>
    <w:lvl w:ilvl="2" w:tplc="DA8E293C">
      <w:start w:val="1"/>
      <w:numFmt w:val="bullet"/>
      <w:lvlText w:val=""/>
      <w:lvlJc w:val="left"/>
      <w:pPr>
        <w:ind w:left="2868" w:hanging="360"/>
      </w:pPr>
      <w:rPr>
        <w:rFonts w:ascii="Wingdings" w:hAnsi="Wingdings" w:hint="default"/>
      </w:rPr>
    </w:lvl>
    <w:lvl w:ilvl="3" w:tplc="5C5216F4">
      <w:start w:val="1"/>
      <w:numFmt w:val="bullet"/>
      <w:lvlText w:val=""/>
      <w:lvlJc w:val="left"/>
      <w:pPr>
        <w:ind w:left="3588" w:hanging="360"/>
      </w:pPr>
      <w:rPr>
        <w:rFonts w:ascii="Symbol" w:hAnsi="Symbol" w:hint="default"/>
      </w:rPr>
    </w:lvl>
    <w:lvl w:ilvl="4" w:tplc="DC1A5644">
      <w:start w:val="1"/>
      <w:numFmt w:val="bullet"/>
      <w:lvlText w:val="o"/>
      <w:lvlJc w:val="left"/>
      <w:pPr>
        <w:ind w:left="4308" w:hanging="360"/>
      </w:pPr>
      <w:rPr>
        <w:rFonts w:ascii="Courier New" w:hAnsi="Courier New" w:hint="default"/>
      </w:rPr>
    </w:lvl>
    <w:lvl w:ilvl="5" w:tplc="E73C8796">
      <w:start w:val="1"/>
      <w:numFmt w:val="bullet"/>
      <w:lvlText w:val=""/>
      <w:lvlJc w:val="left"/>
      <w:pPr>
        <w:ind w:left="5028" w:hanging="360"/>
      </w:pPr>
      <w:rPr>
        <w:rFonts w:ascii="Wingdings" w:hAnsi="Wingdings" w:hint="default"/>
      </w:rPr>
    </w:lvl>
    <w:lvl w:ilvl="6" w:tplc="EB20C6E6">
      <w:start w:val="1"/>
      <w:numFmt w:val="bullet"/>
      <w:lvlText w:val=""/>
      <w:lvlJc w:val="left"/>
      <w:pPr>
        <w:ind w:left="5748" w:hanging="360"/>
      </w:pPr>
      <w:rPr>
        <w:rFonts w:ascii="Symbol" w:hAnsi="Symbol" w:hint="default"/>
      </w:rPr>
    </w:lvl>
    <w:lvl w:ilvl="7" w:tplc="03E82A6E">
      <w:start w:val="1"/>
      <w:numFmt w:val="bullet"/>
      <w:lvlText w:val="o"/>
      <w:lvlJc w:val="left"/>
      <w:pPr>
        <w:ind w:left="6468" w:hanging="360"/>
      </w:pPr>
      <w:rPr>
        <w:rFonts w:ascii="Courier New" w:hAnsi="Courier New" w:hint="default"/>
      </w:rPr>
    </w:lvl>
    <w:lvl w:ilvl="8" w:tplc="36A49D50">
      <w:start w:val="1"/>
      <w:numFmt w:val="bullet"/>
      <w:lvlText w:val=""/>
      <w:lvlJc w:val="left"/>
      <w:pPr>
        <w:ind w:left="7188" w:hanging="360"/>
      </w:pPr>
      <w:rPr>
        <w:rFonts w:ascii="Wingdings" w:hAnsi="Wingdings" w:hint="default"/>
      </w:rPr>
    </w:lvl>
  </w:abstractNum>
  <w:abstractNum w:abstractNumId="21" w15:restartNumberingAfterBreak="0">
    <w:nsid w:val="44AE004D"/>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483E2689"/>
    <w:multiLevelType w:val="hybridMultilevel"/>
    <w:tmpl w:val="C94CF7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611E39"/>
    <w:multiLevelType w:val="hybridMultilevel"/>
    <w:tmpl w:val="654EDC36"/>
    <w:lvl w:ilvl="0" w:tplc="19005CFC">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4" w15:restartNumberingAfterBreak="0">
    <w:nsid w:val="4C617827"/>
    <w:multiLevelType w:val="hybridMultilevel"/>
    <w:tmpl w:val="8D2AF296"/>
    <w:lvl w:ilvl="0" w:tplc="FC2E1476">
      <w:start w:val="1"/>
      <w:numFmt w:val="bullet"/>
      <w:lvlText w:val=""/>
      <w:lvlJc w:val="left"/>
      <w:pPr>
        <w:ind w:left="720" w:hanging="360"/>
      </w:pPr>
      <w:rPr>
        <w:rFonts w:ascii="Wingdings" w:hAnsi="Wingdings" w:hint="default"/>
      </w:rPr>
    </w:lvl>
    <w:lvl w:ilvl="1" w:tplc="44EA5294">
      <w:start w:val="1"/>
      <w:numFmt w:val="bullet"/>
      <w:lvlText w:val="o"/>
      <w:lvlJc w:val="left"/>
      <w:pPr>
        <w:ind w:left="1440" w:hanging="360"/>
      </w:pPr>
      <w:rPr>
        <w:rFonts w:ascii="Courier New" w:hAnsi="Courier New" w:hint="default"/>
      </w:rPr>
    </w:lvl>
    <w:lvl w:ilvl="2" w:tplc="682A7DBE">
      <w:start w:val="1"/>
      <w:numFmt w:val="bullet"/>
      <w:lvlText w:val=""/>
      <w:lvlJc w:val="left"/>
      <w:pPr>
        <w:ind w:left="2160" w:hanging="360"/>
      </w:pPr>
      <w:rPr>
        <w:rFonts w:ascii="Wingdings" w:hAnsi="Wingdings" w:hint="default"/>
      </w:rPr>
    </w:lvl>
    <w:lvl w:ilvl="3" w:tplc="561016F8">
      <w:start w:val="1"/>
      <w:numFmt w:val="bullet"/>
      <w:lvlText w:val=""/>
      <w:lvlJc w:val="left"/>
      <w:pPr>
        <w:ind w:left="2880" w:hanging="360"/>
      </w:pPr>
      <w:rPr>
        <w:rFonts w:ascii="Symbol" w:hAnsi="Symbol" w:hint="default"/>
      </w:rPr>
    </w:lvl>
    <w:lvl w:ilvl="4" w:tplc="AEA0C80A">
      <w:start w:val="1"/>
      <w:numFmt w:val="bullet"/>
      <w:lvlText w:val="o"/>
      <w:lvlJc w:val="left"/>
      <w:pPr>
        <w:ind w:left="3600" w:hanging="360"/>
      </w:pPr>
      <w:rPr>
        <w:rFonts w:ascii="Courier New" w:hAnsi="Courier New" w:hint="default"/>
      </w:rPr>
    </w:lvl>
    <w:lvl w:ilvl="5" w:tplc="D3ECA3C2">
      <w:start w:val="1"/>
      <w:numFmt w:val="bullet"/>
      <w:lvlText w:val=""/>
      <w:lvlJc w:val="left"/>
      <w:pPr>
        <w:ind w:left="4320" w:hanging="360"/>
      </w:pPr>
      <w:rPr>
        <w:rFonts w:ascii="Wingdings" w:hAnsi="Wingdings" w:hint="default"/>
      </w:rPr>
    </w:lvl>
    <w:lvl w:ilvl="6" w:tplc="EA9E68E6">
      <w:start w:val="1"/>
      <w:numFmt w:val="bullet"/>
      <w:lvlText w:val=""/>
      <w:lvlJc w:val="left"/>
      <w:pPr>
        <w:ind w:left="5040" w:hanging="360"/>
      </w:pPr>
      <w:rPr>
        <w:rFonts w:ascii="Symbol" w:hAnsi="Symbol" w:hint="default"/>
      </w:rPr>
    </w:lvl>
    <w:lvl w:ilvl="7" w:tplc="9F786A38">
      <w:start w:val="1"/>
      <w:numFmt w:val="bullet"/>
      <w:lvlText w:val="o"/>
      <w:lvlJc w:val="left"/>
      <w:pPr>
        <w:ind w:left="5760" w:hanging="360"/>
      </w:pPr>
      <w:rPr>
        <w:rFonts w:ascii="Courier New" w:hAnsi="Courier New" w:hint="default"/>
      </w:rPr>
    </w:lvl>
    <w:lvl w:ilvl="8" w:tplc="64B866EE">
      <w:start w:val="1"/>
      <w:numFmt w:val="bullet"/>
      <w:lvlText w:val=""/>
      <w:lvlJc w:val="left"/>
      <w:pPr>
        <w:ind w:left="6480" w:hanging="360"/>
      </w:pPr>
      <w:rPr>
        <w:rFonts w:ascii="Wingdings" w:hAnsi="Wingdings" w:hint="default"/>
      </w:rPr>
    </w:lvl>
  </w:abstractNum>
  <w:abstractNum w:abstractNumId="25" w15:restartNumberingAfterBreak="0">
    <w:nsid w:val="502F4E97"/>
    <w:multiLevelType w:val="hybridMultilevel"/>
    <w:tmpl w:val="55AC43D0"/>
    <w:lvl w:ilvl="0" w:tplc="D646FB76">
      <w:start w:val="1"/>
      <w:numFmt w:val="decimal"/>
      <w:lvlText w:val="%1."/>
      <w:lvlJc w:val="left"/>
      <w:pPr>
        <w:ind w:left="720" w:hanging="360"/>
      </w:pPr>
    </w:lvl>
    <w:lvl w:ilvl="1" w:tplc="6956645A">
      <w:start w:val="1"/>
      <w:numFmt w:val="lowerLetter"/>
      <w:lvlText w:val="%2."/>
      <w:lvlJc w:val="left"/>
      <w:pPr>
        <w:ind w:left="1440" w:hanging="360"/>
      </w:pPr>
    </w:lvl>
    <w:lvl w:ilvl="2" w:tplc="318C459A">
      <w:start w:val="1"/>
      <w:numFmt w:val="lowerRoman"/>
      <w:lvlText w:val="%3."/>
      <w:lvlJc w:val="right"/>
      <w:pPr>
        <w:ind w:left="2160" w:hanging="180"/>
      </w:pPr>
    </w:lvl>
    <w:lvl w:ilvl="3" w:tplc="B964BCD8">
      <w:start w:val="1"/>
      <w:numFmt w:val="decimal"/>
      <w:lvlText w:val="%4."/>
      <w:lvlJc w:val="left"/>
      <w:pPr>
        <w:ind w:left="2880" w:hanging="360"/>
      </w:pPr>
    </w:lvl>
    <w:lvl w:ilvl="4" w:tplc="3C644A6A">
      <w:start w:val="1"/>
      <w:numFmt w:val="lowerLetter"/>
      <w:lvlText w:val="%5."/>
      <w:lvlJc w:val="left"/>
      <w:pPr>
        <w:ind w:left="3600" w:hanging="360"/>
      </w:pPr>
    </w:lvl>
    <w:lvl w:ilvl="5" w:tplc="2CE6F29C">
      <w:start w:val="1"/>
      <w:numFmt w:val="lowerRoman"/>
      <w:lvlText w:val="%6."/>
      <w:lvlJc w:val="right"/>
      <w:pPr>
        <w:ind w:left="4320" w:hanging="180"/>
      </w:pPr>
    </w:lvl>
    <w:lvl w:ilvl="6" w:tplc="0FD6D1E0">
      <w:start w:val="1"/>
      <w:numFmt w:val="decimal"/>
      <w:lvlText w:val="%7."/>
      <w:lvlJc w:val="left"/>
      <w:pPr>
        <w:ind w:left="5040" w:hanging="360"/>
      </w:pPr>
    </w:lvl>
    <w:lvl w:ilvl="7" w:tplc="2AE28D0E">
      <w:start w:val="1"/>
      <w:numFmt w:val="lowerLetter"/>
      <w:lvlText w:val="%8."/>
      <w:lvlJc w:val="left"/>
      <w:pPr>
        <w:ind w:left="5760" w:hanging="360"/>
      </w:pPr>
    </w:lvl>
    <w:lvl w:ilvl="8" w:tplc="C7000654">
      <w:start w:val="1"/>
      <w:numFmt w:val="lowerRoman"/>
      <w:lvlText w:val="%9."/>
      <w:lvlJc w:val="right"/>
      <w:pPr>
        <w:ind w:left="6480" w:hanging="180"/>
      </w:pPr>
    </w:lvl>
  </w:abstractNum>
  <w:abstractNum w:abstractNumId="26" w15:restartNumberingAfterBreak="0">
    <w:nsid w:val="51BE2AE7"/>
    <w:multiLevelType w:val="hybridMultilevel"/>
    <w:tmpl w:val="53CE78CC"/>
    <w:lvl w:ilvl="0" w:tplc="C2CA39E4">
      <w:start w:val="1"/>
      <w:numFmt w:val="bullet"/>
      <w:lvlText w:val=""/>
      <w:lvlJc w:val="left"/>
      <w:pPr>
        <w:ind w:left="720" w:hanging="360"/>
      </w:pPr>
      <w:rPr>
        <w:rFonts w:ascii="Symbol" w:hAnsi="Symbol" w:hint="default"/>
      </w:rPr>
    </w:lvl>
    <w:lvl w:ilvl="1" w:tplc="698ED5D2">
      <w:start w:val="1"/>
      <w:numFmt w:val="bullet"/>
      <w:lvlText w:val="o"/>
      <w:lvlJc w:val="left"/>
      <w:pPr>
        <w:ind w:left="1440" w:hanging="360"/>
      </w:pPr>
      <w:rPr>
        <w:rFonts w:ascii="Courier New" w:hAnsi="Courier New" w:hint="default"/>
      </w:rPr>
    </w:lvl>
    <w:lvl w:ilvl="2" w:tplc="98383D80">
      <w:start w:val="1"/>
      <w:numFmt w:val="bullet"/>
      <w:lvlText w:val=""/>
      <w:lvlJc w:val="left"/>
      <w:pPr>
        <w:ind w:left="2160" w:hanging="360"/>
      </w:pPr>
      <w:rPr>
        <w:rFonts w:ascii="Wingdings" w:hAnsi="Wingdings" w:hint="default"/>
      </w:rPr>
    </w:lvl>
    <w:lvl w:ilvl="3" w:tplc="A0A42C7A">
      <w:start w:val="1"/>
      <w:numFmt w:val="bullet"/>
      <w:lvlText w:val=""/>
      <w:lvlJc w:val="left"/>
      <w:pPr>
        <w:ind w:left="2880" w:hanging="360"/>
      </w:pPr>
      <w:rPr>
        <w:rFonts w:ascii="Symbol" w:hAnsi="Symbol" w:hint="default"/>
      </w:rPr>
    </w:lvl>
    <w:lvl w:ilvl="4" w:tplc="9F98217E">
      <w:start w:val="1"/>
      <w:numFmt w:val="bullet"/>
      <w:lvlText w:val="o"/>
      <w:lvlJc w:val="left"/>
      <w:pPr>
        <w:ind w:left="3600" w:hanging="360"/>
      </w:pPr>
      <w:rPr>
        <w:rFonts w:ascii="Courier New" w:hAnsi="Courier New" w:hint="default"/>
      </w:rPr>
    </w:lvl>
    <w:lvl w:ilvl="5" w:tplc="3C7A60D6">
      <w:start w:val="1"/>
      <w:numFmt w:val="bullet"/>
      <w:lvlText w:val=""/>
      <w:lvlJc w:val="left"/>
      <w:pPr>
        <w:ind w:left="4320" w:hanging="360"/>
      </w:pPr>
      <w:rPr>
        <w:rFonts w:ascii="Wingdings" w:hAnsi="Wingdings" w:hint="default"/>
      </w:rPr>
    </w:lvl>
    <w:lvl w:ilvl="6" w:tplc="8116A9DE">
      <w:start w:val="1"/>
      <w:numFmt w:val="bullet"/>
      <w:lvlText w:val=""/>
      <w:lvlJc w:val="left"/>
      <w:pPr>
        <w:ind w:left="5040" w:hanging="360"/>
      </w:pPr>
      <w:rPr>
        <w:rFonts w:ascii="Symbol" w:hAnsi="Symbol" w:hint="default"/>
      </w:rPr>
    </w:lvl>
    <w:lvl w:ilvl="7" w:tplc="1A26971E">
      <w:start w:val="1"/>
      <w:numFmt w:val="bullet"/>
      <w:lvlText w:val="o"/>
      <w:lvlJc w:val="left"/>
      <w:pPr>
        <w:ind w:left="5760" w:hanging="360"/>
      </w:pPr>
      <w:rPr>
        <w:rFonts w:ascii="Courier New" w:hAnsi="Courier New" w:hint="default"/>
      </w:rPr>
    </w:lvl>
    <w:lvl w:ilvl="8" w:tplc="E03AB166">
      <w:start w:val="1"/>
      <w:numFmt w:val="bullet"/>
      <w:lvlText w:val=""/>
      <w:lvlJc w:val="left"/>
      <w:pPr>
        <w:ind w:left="6480" w:hanging="360"/>
      </w:pPr>
      <w:rPr>
        <w:rFonts w:ascii="Wingdings" w:hAnsi="Wingdings" w:hint="default"/>
      </w:rPr>
    </w:lvl>
  </w:abstractNum>
  <w:abstractNum w:abstractNumId="27" w15:restartNumberingAfterBreak="0">
    <w:nsid w:val="56E97FBB"/>
    <w:multiLevelType w:val="hybridMultilevel"/>
    <w:tmpl w:val="05D04AB6"/>
    <w:lvl w:ilvl="0" w:tplc="4A983080">
      <w:start w:val="1"/>
      <w:numFmt w:val="upperLetter"/>
      <w:lvlText w:val="%1."/>
      <w:lvlJc w:val="left"/>
      <w:pPr>
        <w:ind w:left="765" w:hanging="4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92D574B"/>
    <w:multiLevelType w:val="multilevel"/>
    <w:tmpl w:val="F1A8607C"/>
    <w:lvl w:ilvl="0">
      <w:start w:val="1"/>
      <w:numFmt w:val="upperRoman"/>
      <w:lvlText w:val="%1."/>
      <w:lvlJc w:val="right"/>
      <w:pPr>
        <w:ind w:left="720" w:hanging="360"/>
      </w:pPr>
      <w:rPr>
        <w:rFonts w:hint="default"/>
        <w:color w:val="auto"/>
      </w:rPr>
    </w:lvl>
    <w:lvl w:ilvl="1">
      <w:start w:val="1"/>
      <w:numFmt w:val="upp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9"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27C713D"/>
    <w:multiLevelType w:val="hybridMultilevel"/>
    <w:tmpl w:val="1C229B32"/>
    <w:lvl w:ilvl="0" w:tplc="5F083136">
      <w:start w:val="1"/>
      <w:numFmt w:val="bullet"/>
      <w:lvlText w:val=""/>
      <w:lvlJc w:val="left"/>
      <w:pPr>
        <w:ind w:left="1428" w:hanging="360"/>
      </w:pPr>
      <w:rPr>
        <w:rFonts w:ascii="Symbol" w:hAnsi="Symbol" w:hint="default"/>
      </w:rPr>
    </w:lvl>
    <w:lvl w:ilvl="1" w:tplc="722EAD60">
      <w:start w:val="1"/>
      <w:numFmt w:val="bullet"/>
      <w:lvlText w:val="o"/>
      <w:lvlJc w:val="left"/>
      <w:pPr>
        <w:ind w:left="2148" w:hanging="360"/>
      </w:pPr>
      <w:rPr>
        <w:rFonts w:ascii="Courier New" w:hAnsi="Courier New" w:hint="default"/>
      </w:rPr>
    </w:lvl>
    <w:lvl w:ilvl="2" w:tplc="E97A7480">
      <w:start w:val="1"/>
      <w:numFmt w:val="bullet"/>
      <w:lvlText w:val=""/>
      <w:lvlJc w:val="left"/>
      <w:pPr>
        <w:ind w:left="2868" w:hanging="360"/>
      </w:pPr>
      <w:rPr>
        <w:rFonts w:ascii="Wingdings" w:hAnsi="Wingdings" w:hint="default"/>
      </w:rPr>
    </w:lvl>
    <w:lvl w:ilvl="3" w:tplc="DC2E81D4">
      <w:start w:val="1"/>
      <w:numFmt w:val="bullet"/>
      <w:lvlText w:val=""/>
      <w:lvlJc w:val="left"/>
      <w:pPr>
        <w:ind w:left="3588" w:hanging="360"/>
      </w:pPr>
      <w:rPr>
        <w:rFonts w:ascii="Symbol" w:hAnsi="Symbol" w:hint="default"/>
      </w:rPr>
    </w:lvl>
    <w:lvl w:ilvl="4" w:tplc="1CFA1F3C">
      <w:start w:val="1"/>
      <w:numFmt w:val="bullet"/>
      <w:lvlText w:val="o"/>
      <w:lvlJc w:val="left"/>
      <w:pPr>
        <w:ind w:left="4308" w:hanging="360"/>
      </w:pPr>
      <w:rPr>
        <w:rFonts w:ascii="Courier New" w:hAnsi="Courier New" w:hint="default"/>
      </w:rPr>
    </w:lvl>
    <w:lvl w:ilvl="5" w:tplc="A5924026">
      <w:start w:val="1"/>
      <w:numFmt w:val="bullet"/>
      <w:lvlText w:val=""/>
      <w:lvlJc w:val="left"/>
      <w:pPr>
        <w:ind w:left="5028" w:hanging="360"/>
      </w:pPr>
      <w:rPr>
        <w:rFonts w:ascii="Wingdings" w:hAnsi="Wingdings" w:hint="default"/>
      </w:rPr>
    </w:lvl>
    <w:lvl w:ilvl="6" w:tplc="4ECA1A92">
      <w:start w:val="1"/>
      <w:numFmt w:val="bullet"/>
      <w:lvlText w:val=""/>
      <w:lvlJc w:val="left"/>
      <w:pPr>
        <w:ind w:left="5748" w:hanging="360"/>
      </w:pPr>
      <w:rPr>
        <w:rFonts w:ascii="Symbol" w:hAnsi="Symbol" w:hint="default"/>
      </w:rPr>
    </w:lvl>
    <w:lvl w:ilvl="7" w:tplc="BE12570C">
      <w:start w:val="1"/>
      <w:numFmt w:val="bullet"/>
      <w:lvlText w:val="o"/>
      <w:lvlJc w:val="left"/>
      <w:pPr>
        <w:ind w:left="6468" w:hanging="360"/>
      </w:pPr>
      <w:rPr>
        <w:rFonts w:ascii="Courier New" w:hAnsi="Courier New" w:hint="default"/>
      </w:rPr>
    </w:lvl>
    <w:lvl w:ilvl="8" w:tplc="BBD43EC2">
      <w:start w:val="1"/>
      <w:numFmt w:val="bullet"/>
      <w:lvlText w:val=""/>
      <w:lvlJc w:val="left"/>
      <w:pPr>
        <w:ind w:left="7188" w:hanging="360"/>
      </w:pPr>
      <w:rPr>
        <w:rFonts w:ascii="Wingdings" w:hAnsi="Wingdings" w:hint="default"/>
      </w:rPr>
    </w:lvl>
  </w:abstractNum>
  <w:abstractNum w:abstractNumId="31" w15:restartNumberingAfterBreak="0">
    <w:nsid w:val="628B32C0"/>
    <w:multiLevelType w:val="hybridMultilevel"/>
    <w:tmpl w:val="B7F82CD8"/>
    <w:lvl w:ilvl="0" w:tplc="AF68A53C">
      <w:start w:val="1"/>
      <w:numFmt w:val="upperRoman"/>
      <w:pStyle w:val="Titre1"/>
      <w:lvlText w:val="%1."/>
      <w:lvlJc w:val="right"/>
      <w:pPr>
        <w:ind w:left="360" w:hanging="360"/>
      </w:pPr>
    </w:lvl>
    <w:lvl w:ilvl="1" w:tplc="E9AC130C">
      <w:start w:val="1"/>
      <w:numFmt w:val="upperLetter"/>
      <w:pStyle w:val="Titre2"/>
      <w:lvlText w:val="%2."/>
      <w:lvlJc w:val="left"/>
      <w:pPr>
        <w:ind w:left="720" w:firstLine="0"/>
      </w:pPr>
    </w:lvl>
    <w:lvl w:ilvl="2" w:tplc="30A46A28">
      <w:start w:val="1"/>
      <w:numFmt w:val="decimal"/>
      <w:pStyle w:val="Titre3"/>
      <w:lvlText w:val="%3."/>
      <w:lvlJc w:val="left"/>
      <w:pPr>
        <w:ind w:left="1440" w:firstLine="0"/>
      </w:pPr>
    </w:lvl>
    <w:lvl w:ilvl="3" w:tplc="EE8C3AF2">
      <w:start w:val="1"/>
      <w:numFmt w:val="lowerLetter"/>
      <w:pStyle w:val="Titre4"/>
      <w:lvlText w:val="%4)"/>
      <w:lvlJc w:val="left"/>
      <w:pPr>
        <w:ind w:left="2160" w:firstLine="0"/>
      </w:pPr>
    </w:lvl>
    <w:lvl w:ilvl="4" w:tplc="CC185D68">
      <w:start w:val="1"/>
      <w:numFmt w:val="decimal"/>
      <w:pStyle w:val="Titre5"/>
      <w:lvlText w:val="(%5)"/>
      <w:lvlJc w:val="left"/>
      <w:pPr>
        <w:ind w:left="2880" w:firstLine="0"/>
      </w:pPr>
    </w:lvl>
    <w:lvl w:ilvl="5" w:tplc="B538C204">
      <w:start w:val="1"/>
      <w:numFmt w:val="lowerLetter"/>
      <w:pStyle w:val="Titre6"/>
      <w:lvlText w:val="(%6)"/>
      <w:lvlJc w:val="left"/>
      <w:pPr>
        <w:ind w:left="3600" w:firstLine="0"/>
      </w:pPr>
    </w:lvl>
    <w:lvl w:ilvl="6" w:tplc="A29A8ED8">
      <w:start w:val="1"/>
      <w:numFmt w:val="lowerRoman"/>
      <w:pStyle w:val="Titre7"/>
      <w:lvlText w:val="(%7)"/>
      <w:lvlJc w:val="left"/>
      <w:pPr>
        <w:ind w:left="4320" w:firstLine="0"/>
      </w:pPr>
    </w:lvl>
    <w:lvl w:ilvl="7" w:tplc="692657A2">
      <w:start w:val="1"/>
      <w:numFmt w:val="lowerLetter"/>
      <w:pStyle w:val="Titre8"/>
      <w:lvlText w:val="(%8)"/>
      <w:lvlJc w:val="left"/>
      <w:pPr>
        <w:ind w:left="5040" w:firstLine="0"/>
      </w:pPr>
    </w:lvl>
    <w:lvl w:ilvl="8" w:tplc="618CA2AA">
      <w:start w:val="1"/>
      <w:numFmt w:val="lowerRoman"/>
      <w:pStyle w:val="Titre9"/>
      <w:lvlText w:val="(%9)"/>
      <w:lvlJc w:val="left"/>
      <w:pPr>
        <w:ind w:left="5760" w:firstLine="0"/>
      </w:pPr>
    </w:lvl>
  </w:abstractNum>
  <w:abstractNum w:abstractNumId="32" w15:restartNumberingAfterBreak="0">
    <w:nsid w:val="68C225DE"/>
    <w:multiLevelType w:val="hybridMultilevel"/>
    <w:tmpl w:val="DD163A90"/>
    <w:lvl w:ilvl="0" w:tplc="19005CFC">
      <w:start w:val="1"/>
      <w:numFmt w:val="bullet"/>
      <w:lvlText w:val=""/>
      <w:lvlJc w:val="left"/>
      <w:pPr>
        <w:ind w:left="1428" w:hanging="360"/>
      </w:pPr>
      <w:rPr>
        <w:rFonts w:ascii="Wingdings" w:hAnsi="Wingdings" w:hint="default"/>
      </w:rPr>
    </w:lvl>
    <w:lvl w:ilvl="1" w:tplc="4D6202CE">
      <w:start w:val="1"/>
      <w:numFmt w:val="bullet"/>
      <w:lvlText w:val="o"/>
      <w:lvlJc w:val="left"/>
      <w:pPr>
        <w:ind w:left="2148" w:hanging="360"/>
      </w:pPr>
      <w:rPr>
        <w:rFonts w:ascii="Courier New" w:hAnsi="Courier New" w:hint="default"/>
      </w:rPr>
    </w:lvl>
    <w:lvl w:ilvl="2" w:tplc="FA702BB0">
      <w:start w:val="1"/>
      <w:numFmt w:val="bullet"/>
      <w:lvlText w:val=""/>
      <w:lvlJc w:val="left"/>
      <w:pPr>
        <w:ind w:left="2868" w:hanging="360"/>
      </w:pPr>
      <w:rPr>
        <w:rFonts w:ascii="Wingdings" w:hAnsi="Wingdings" w:hint="default"/>
      </w:rPr>
    </w:lvl>
    <w:lvl w:ilvl="3" w:tplc="6CBE1730">
      <w:start w:val="1"/>
      <w:numFmt w:val="bullet"/>
      <w:lvlText w:val=""/>
      <w:lvlJc w:val="left"/>
      <w:pPr>
        <w:ind w:left="3588" w:hanging="360"/>
      </w:pPr>
      <w:rPr>
        <w:rFonts w:ascii="Symbol" w:hAnsi="Symbol" w:hint="default"/>
      </w:rPr>
    </w:lvl>
    <w:lvl w:ilvl="4" w:tplc="D7A2F026">
      <w:start w:val="1"/>
      <w:numFmt w:val="bullet"/>
      <w:lvlText w:val="o"/>
      <w:lvlJc w:val="left"/>
      <w:pPr>
        <w:ind w:left="4308" w:hanging="360"/>
      </w:pPr>
      <w:rPr>
        <w:rFonts w:ascii="Courier New" w:hAnsi="Courier New" w:hint="default"/>
      </w:rPr>
    </w:lvl>
    <w:lvl w:ilvl="5" w:tplc="734E073E">
      <w:start w:val="1"/>
      <w:numFmt w:val="bullet"/>
      <w:lvlText w:val=""/>
      <w:lvlJc w:val="left"/>
      <w:pPr>
        <w:ind w:left="5028" w:hanging="360"/>
      </w:pPr>
      <w:rPr>
        <w:rFonts w:ascii="Wingdings" w:hAnsi="Wingdings" w:hint="default"/>
      </w:rPr>
    </w:lvl>
    <w:lvl w:ilvl="6" w:tplc="3F4E2070">
      <w:start w:val="1"/>
      <w:numFmt w:val="bullet"/>
      <w:lvlText w:val=""/>
      <w:lvlJc w:val="left"/>
      <w:pPr>
        <w:ind w:left="5748" w:hanging="360"/>
      </w:pPr>
      <w:rPr>
        <w:rFonts w:ascii="Symbol" w:hAnsi="Symbol" w:hint="default"/>
      </w:rPr>
    </w:lvl>
    <w:lvl w:ilvl="7" w:tplc="DDD25822">
      <w:start w:val="1"/>
      <w:numFmt w:val="bullet"/>
      <w:lvlText w:val="o"/>
      <w:lvlJc w:val="left"/>
      <w:pPr>
        <w:ind w:left="6468" w:hanging="360"/>
      </w:pPr>
      <w:rPr>
        <w:rFonts w:ascii="Courier New" w:hAnsi="Courier New" w:hint="default"/>
      </w:rPr>
    </w:lvl>
    <w:lvl w:ilvl="8" w:tplc="6B60DA5C">
      <w:start w:val="1"/>
      <w:numFmt w:val="bullet"/>
      <w:lvlText w:val=""/>
      <w:lvlJc w:val="left"/>
      <w:pPr>
        <w:ind w:left="7188" w:hanging="360"/>
      </w:pPr>
      <w:rPr>
        <w:rFonts w:ascii="Wingdings" w:hAnsi="Wingdings" w:hint="default"/>
      </w:rPr>
    </w:lvl>
  </w:abstractNum>
  <w:abstractNum w:abstractNumId="33" w15:restartNumberingAfterBreak="0">
    <w:nsid w:val="6DBF0967"/>
    <w:multiLevelType w:val="hybridMultilevel"/>
    <w:tmpl w:val="EA4ABBC4"/>
    <w:styleLink w:val="Puce"/>
    <w:lvl w:ilvl="0" w:tplc="CC7C28D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650015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F24E24CC">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23C80290">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B41C12DC">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0A629FA6">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4CFA8928">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51664C6E">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9A10D7C6">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4" w15:restartNumberingAfterBreak="0">
    <w:nsid w:val="71732AB1"/>
    <w:multiLevelType w:val="hybridMultilevel"/>
    <w:tmpl w:val="E2602C84"/>
    <w:lvl w:ilvl="0" w:tplc="19005CFC">
      <w:start w:val="1"/>
      <w:numFmt w:val="bullet"/>
      <w:lvlText w:val=""/>
      <w:lvlJc w:val="left"/>
      <w:pPr>
        <w:ind w:left="720" w:hanging="360"/>
      </w:pPr>
      <w:rPr>
        <w:rFonts w:ascii="Wingdings" w:hAnsi="Wingdings" w:hint="default"/>
      </w:rPr>
    </w:lvl>
    <w:lvl w:ilvl="1" w:tplc="B5AAC7E4">
      <w:start w:val="1"/>
      <w:numFmt w:val="bullet"/>
      <w:lvlText w:val="o"/>
      <w:lvlJc w:val="left"/>
      <w:pPr>
        <w:ind w:left="1440" w:hanging="360"/>
      </w:pPr>
      <w:rPr>
        <w:rFonts w:ascii="Courier New" w:hAnsi="Courier New" w:hint="default"/>
      </w:rPr>
    </w:lvl>
    <w:lvl w:ilvl="2" w:tplc="0CAA4364">
      <w:start w:val="1"/>
      <w:numFmt w:val="bullet"/>
      <w:lvlText w:val=""/>
      <w:lvlJc w:val="left"/>
      <w:pPr>
        <w:ind w:left="2160" w:hanging="360"/>
      </w:pPr>
      <w:rPr>
        <w:rFonts w:ascii="Wingdings" w:hAnsi="Wingdings" w:hint="default"/>
      </w:rPr>
    </w:lvl>
    <w:lvl w:ilvl="3" w:tplc="DD0463F2">
      <w:start w:val="1"/>
      <w:numFmt w:val="bullet"/>
      <w:lvlText w:val=""/>
      <w:lvlJc w:val="left"/>
      <w:pPr>
        <w:ind w:left="2880" w:hanging="360"/>
      </w:pPr>
      <w:rPr>
        <w:rFonts w:ascii="Symbol" w:hAnsi="Symbol" w:hint="default"/>
      </w:rPr>
    </w:lvl>
    <w:lvl w:ilvl="4" w:tplc="D05E280C">
      <w:start w:val="1"/>
      <w:numFmt w:val="bullet"/>
      <w:lvlText w:val="o"/>
      <w:lvlJc w:val="left"/>
      <w:pPr>
        <w:ind w:left="3600" w:hanging="360"/>
      </w:pPr>
      <w:rPr>
        <w:rFonts w:ascii="Courier New" w:hAnsi="Courier New" w:hint="default"/>
      </w:rPr>
    </w:lvl>
    <w:lvl w:ilvl="5" w:tplc="BB2ABFCE">
      <w:start w:val="1"/>
      <w:numFmt w:val="bullet"/>
      <w:lvlText w:val=""/>
      <w:lvlJc w:val="left"/>
      <w:pPr>
        <w:ind w:left="4320" w:hanging="360"/>
      </w:pPr>
      <w:rPr>
        <w:rFonts w:ascii="Wingdings" w:hAnsi="Wingdings" w:hint="default"/>
      </w:rPr>
    </w:lvl>
    <w:lvl w:ilvl="6" w:tplc="D59696AC">
      <w:start w:val="1"/>
      <w:numFmt w:val="bullet"/>
      <w:lvlText w:val=""/>
      <w:lvlJc w:val="left"/>
      <w:pPr>
        <w:ind w:left="5040" w:hanging="360"/>
      </w:pPr>
      <w:rPr>
        <w:rFonts w:ascii="Symbol" w:hAnsi="Symbol" w:hint="default"/>
      </w:rPr>
    </w:lvl>
    <w:lvl w:ilvl="7" w:tplc="CFFCB010">
      <w:start w:val="1"/>
      <w:numFmt w:val="bullet"/>
      <w:lvlText w:val="o"/>
      <w:lvlJc w:val="left"/>
      <w:pPr>
        <w:ind w:left="5760" w:hanging="360"/>
      </w:pPr>
      <w:rPr>
        <w:rFonts w:ascii="Courier New" w:hAnsi="Courier New" w:hint="default"/>
      </w:rPr>
    </w:lvl>
    <w:lvl w:ilvl="8" w:tplc="EFC629F6">
      <w:start w:val="1"/>
      <w:numFmt w:val="bullet"/>
      <w:lvlText w:val=""/>
      <w:lvlJc w:val="left"/>
      <w:pPr>
        <w:ind w:left="6480" w:hanging="360"/>
      </w:pPr>
      <w:rPr>
        <w:rFonts w:ascii="Wingdings" w:hAnsi="Wingdings" w:hint="default"/>
      </w:rPr>
    </w:lvl>
  </w:abstractNum>
  <w:abstractNum w:abstractNumId="35" w15:restartNumberingAfterBreak="0">
    <w:nsid w:val="72DE719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77D73332"/>
    <w:multiLevelType w:val="hybridMultilevel"/>
    <w:tmpl w:val="A9BAC602"/>
    <w:lvl w:ilvl="0" w:tplc="E04EB63A">
      <w:start w:val="1"/>
      <w:numFmt w:val="bullet"/>
      <w:lvlText w:val=""/>
      <w:lvlJc w:val="left"/>
      <w:pPr>
        <w:ind w:left="1428" w:hanging="360"/>
      </w:pPr>
      <w:rPr>
        <w:rFonts w:ascii="Symbol" w:hAnsi="Symbol" w:hint="default"/>
      </w:rPr>
    </w:lvl>
    <w:lvl w:ilvl="1" w:tplc="5B28A654">
      <w:start w:val="1"/>
      <w:numFmt w:val="bullet"/>
      <w:lvlText w:val="o"/>
      <w:lvlJc w:val="left"/>
      <w:pPr>
        <w:ind w:left="2148" w:hanging="360"/>
      </w:pPr>
      <w:rPr>
        <w:rFonts w:ascii="Courier New" w:hAnsi="Courier New" w:hint="default"/>
      </w:rPr>
    </w:lvl>
    <w:lvl w:ilvl="2" w:tplc="6E1806E2">
      <w:start w:val="1"/>
      <w:numFmt w:val="bullet"/>
      <w:lvlText w:val=""/>
      <w:lvlJc w:val="left"/>
      <w:pPr>
        <w:ind w:left="2868" w:hanging="360"/>
      </w:pPr>
      <w:rPr>
        <w:rFonts w:ascii="Wingdings" w:hAnsi="Wingdings" w:hint="default"/>
      </w:rPr>
    </w:lvl>
    <w:lvl w:ilvl="3" w:tplc="718450A4">
      <w:start w:val="1"/>
      <w:numFmt w:val="bullet"/>
      <w:lvlText w:val=""/>
      <w:lvlJc w:val="left"/>
      <w:pPr>
        <w:ind w:left="3588" w:hanging="360"/>
      </w:pPr>
      <w:rPr>
        <w:rFonts w:ascii="Symbol" w:hAnsi="Symbol" w:hint="default"/>
      </w:rPr>
    </w:lvl>
    <w:lvl w:ilvl="4" w:tplc="203E571C">
      <w:start w:val="1"/>
      <w:numFmt w:val="bullet"/>
      <w:lvlText w:val="o"/>
      <w:lvlJc w:val="left"/>
      <w:pPr>
        <w:ind w:left="4308" w:hanging="360"/>
      </w:pPr>
      <w:rPr>
        <w:rFonts w:ascii="Courier New" w:hAnsi="Courier New" w:hint="default"/>
      </w:rPr>
    </w:lvl>
    <w:lvl w:ilvl="5" w:tplc="259AEAEE">
      <w:start w:val="1"/>
      <w:numFmt w:val="bullet"/>
      <w:lvlText w:val=""/>
      <w:lvlJc w:val="left"/>
      <w:pPr>
        <w:ind w:left="5028" w:hanging="360"/>
      </w:pPr>
      <w:rPr>
        <w:rFonts w:ascii="Wingdings" w:hAnsi="Wingdings" w:hint="default"/>
      </w:rPr>
    </w:lvl>
    <w:lvl w:ilvl="6" w:tplc="5692A212">
      <w:start w:val="1"/>
      <w:numFmt w:val="bullet"/>
      <w:lvlText w:val=""/>
      <w:lvlJc w:val="left"/>
      <w:pPr>
        <w:ind w:left="5748" w:hanging="360"/>
      </w:pPr>
      <w:rPr>
        <w:rFonts w:ascii="Symbol" w:hAnsi="Symbol" w:hint="default"/>
      </w:rPr>
    </w:lvl>
    <w:lvl w:ilvl="7" w:tplc="2886081A">
      <w:start w:val="1"/>
      <w:numFmt w:val="bullet"/>
      <w:lvlText w:val="o"/>
      <w:lvlJc w:val="left"/>
      <w:pPr>
        <w:ind w:left="6468" w:hanging="360"/>
      </w:pPr>
      <w:rPr>
        <w:rFonts w:ascii="Courier New" w:hAnsi="Courier New" w:hint="default"/>
      </w:rPr>
    </w:lvl>
    <w:lvl w:ilvl="8" w:tplc="304E8B36">
      <w:start w:val="1"/>
      <w:numFmt w:val="bullet"/>
      <w:lvlText w:val=""/>
      <w:lvlJc w:val="left"/>
      <w:pPr>
        <w:ind w:left="7188" w:hanging="360"/>
      </w:pPr>
      <w:rPr>
        <w:rFonts w:ascii="Wingdings" w:hAnsi="Wingdings" w:hint="default"/>
      </w:rPr>
    </w:lvl>
  </w:abstractNum>
  <w:abstractNum w:abstractNumId="37" w15:restartNumberingAfterBreak="0">
    <w:nsid w:val="78E248E1"/>
    <w:multiLevelType w:val="hybridMultilevel"/>
    <w:tmpl w:val="365EFC06"/>
    <w:lvl w:ilvl="0" w:tplc="19005CFC">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79015DC6"/>
    <w:multiLevelType w:val="hybridMultilevel"/>
    <w:tmpl w:val="9DE83E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E2D4BA9"/>
    <w:multiLevelType w:val="hybridMultilevel"/>
    <w:tmpl w:val="CBC03366"/>
    <w:lvl w:ilvl="0" w:tplc="2696B080">
      <w:start w:val="1"/>
      <w:numFmt w:val="bullet"/>
      <w:lvlText w:val=""/>
      <w:lvlJc w:val="left"/>
      <w:pPr>
        <w:ind w:left="1428" w:hanging="360"/>
      </w:pPr>
      <w:rPr>
        <w:rFonts w:ascii="Symbol" w:hAnsi="Symbol" w:hint="default"/>
      </w:rPr>
    </w:lvl>
    <w:lvl w:ilvl="1" w:tplc="98626EA2">
      <w:start w:val="1"/>
      <w:numFmt w:val="bullet"/>
      <w:lvlText w:val="o"/>
      <w:lvlJc w:val="left"/>
      <w:pPr>
        <w:ind w:left="2148" w:hanging="360"/>
      </w:pPr>
      <w:rPr>
        <w:rFonts w:ascii="Courier New" w:hAnsi="Courier New" w:hint="default"/>
      </w:rPr>
    </w:lvl>
    <w:lvl w:ilvl="2" w:tplc="B0DA1EC6">
      <w:start w:val="1"/>
      <w:numFmt w:val="bullet"/>
      <w:lvlText w:val=""/>
      <w:lvlJc w:val="left"/>
      <w:pPr>
        <w:ind w:left="2868" w:hanging="360"/>
      </w:pPr>
      <w:rPr>
        <w:rFonts w:ascii="Wingdings" w:hAnsi="Wingdings" w:hint="default"/>
      </w:rPr>
    </w:lvl>
    <w:lvl w:ilvl="3" w:tplc="DFBCD928">
      <w:start w:val="1"/>
      <w:numFmt w:val="bullet"/>
      <w:lvlText w:val=""/>
      <w:lvlJc w:val="left"/>
      <w:pPr>
        <w:ind w:left="3588" w:hanging="360"/>
      </w:pPr>
      <w:rPr>
        <w:rFonts w:ascii="Symbol" w:hAnsi="Symbol" w:hint="default"/>
      </w:rPr>
    </w:lvl>
    <w:lvl w:ilvl="4" w:tplc="83886224">
      <w:start w:val="1"/>
      <w:numFmt w:val="bullet"/>
      <w:lvlText w:val="o"/>
      <w:lvlJc w:val="left"/>
      <w:pPr>
        <w:ind w:left="4308" w:hanging="360"/>
      </w:pPr>
      <w:rPr>
        <w:rFonts w:ascii="Courier New" w:hAnsi="Courier New" w:hint="default"/>
      </w:rPr>
    </w:lvl>
    <w:lvl w:ilvl="5" w:tplc="6E76124C">
      <w:start w:val="1"/>
      <w:numFmt w:val="bullet"/>
      <w:lvlText w:val=""/>
      <w:lvlJc w:val="left"/>
      <w:pPr>
        <w:ind w:left="5028" w:hanging="360"/>
      </w:pPr>
      <w:rPr>
        <w:rFonts w:ascii="Wingdings" w:hAnsi="Wingdings" w:hint="default"/>
      </w:rPr>
    </w:lvl>
    <w:lvl w:ilvl="6" w:tplc="49BAC1B4">
      <w:start w:val="1"/>
      <w:numFmt w:val="bullet"/>
      <w:lvlText w:val=""/>
      <w:lvlJc w:val="left"/>
      <w:pPr>
        <w:ind w:left="5748" w:hanging="360"/>
      </w:pPr>
      <w:rPr>
        <w:rFonts w:ascii="Symbol" w:hAnsi="Symbol" w:hint="default"/>
      </w:rPr>
    </w:lvl>
    <w:lvl w:ilvl="7" w:tplc="92CE6878">
      <w:start w:val="1"/>
      <w:numFmt w:val="bullet"/>
      <w:lvlText w:val="o"/>
      <w:lvlJc w:val="left"/>
      <w:pPr>
        <w:ind w:left="6468" w:hanging="360"/>
      </w:pPr>
      <w:rPr>
        <w:rFonts w:ascii="Courier New" w:hAnsi="Courier New" w:hint="default"/>
      </w:rPr>
    </w:lvl>
    <w:lvl w:ilvl="8" w:tplc="29B671B2">
      <w:start w:val="1"/>
      <w:numFmt w:val="bullet"/>
      <w:lvlText w:val=""/>
      <w:lvlJc w:val="left"/>
      <w:pPr>
        <w:ind w:left="7188" w:hanging="360"/>
      </w:pPr>
      <w:rPr>
        <w:rFonts w:ascii="Wingdings" w:hAnsi="Wingdings" w:hint="default"/>
      </w:rPr>
    </w:lvl>
  </w:abstractNum>
  <w:num w:numId="1">
    <w:abstractNumId w:val="20"/>
  </w:num>
  <w:num w:numId="2">
    <w:abstractNumId w:val="19"/>
  </w:num>
  <w:num w:numId="3">
    <w:abstractNumId w:val="36"/>
  </w:num>
  <w:num w:numId="4">
    <w:abstractNumId w:val="0"/>
  </w:num>
  <w:num w:numId="5">
    <w:abstractNumId w:val="14"/>
  </w:num>
  <w:num w:numId="6">
    <w:abstractNumId w:val="17"/>
  </w:num>
  <w:num w:numId="7">
    <w:abstractNumId w:val="18"/>
  </w:num>
  <w:num w:numId="8">
    <w:abstractNumId w:val="24"/>
  </w:num>
  <w:num w:numId="9">
    <w:abstractNumId w:val="6"/>
  </w:num>
  <w:num w:numId="10">
    <w:abstractNumId w:val="39"/>
  </w:num>
  <w:num w:numId="11">
    <w:abstractNumId w:val="2"/>
  </w:num>
  <w:num w:numId="12">
    <w:abstractNumId w:val="16"/>
  </w:num>
  <w:num w:numId="13">
    <w:abstractNumId w:val="25"/>
  </w:num>
  <w:num w:numId="14">
    <w:abstractNumId w:val="8"/>
  </w:num>
  <w:num w:numId="15">
    <w:abstractNumId w:val="1"/>
  </w:num>
  <w:num w:numId="16">
    <w:abstractNumId w:val="11"/>
  </w:num>
  <w:num w:numId="17">
    <w:abstractNumId w:val="30"/>
  </w:num>
  <w:num w:numId="18">
    <w:abstractNumId w:val="34"/>
  </w:num>
  <w:num w:numId="19">
    <w:abstractNumId w:val="3"/>
  </w:num>
  <w:num w:numId="20">
    <w:abstractNumId w:val="26"/>
  </w:num>
  <w:num w:numId="21">
    <w:abstractNumId w:val="38"/>
  </w:num>
  <w:num w:numId="22">
    <w:abstractNumId w:val="7"/>
  </w:num>
  <w:num w:numId="23">
    <w:abstractNumId w:val="12"/>
  </w:num>
  <w:num w:numId="24">
    <w:abstractNumId w:val="28"/>
  </w:num>
  <w:num w:numId="25">
    <w:abstractNumId w:val="9"/>
  </w:num>
  <w:num w:numId="26">
    <w:abstractNumId w:val="35"/>
  </w:num>
  <w:num w:numId="27">
    <w:abstractNumId w:val="21"/>
  </w:num>
  <w:num w:numId="28">
    <w:abstractNumId w:val="33"/>
  </w:num>
  <w:num w:numId="29">
    <w:abstractNumId w:val="10"/>
  </w:num>
  <w:num w:numId="30">
    <w:abstractNumId w:val="31"/>
  </w:num>
  <w:num w:numId="31">
    <w:abstractNumId w:val="27"/>
  </w:num>
  <w:num w:numId="32">
    <w:abstractNumId w:val="22"/>
  </w:num>
  <w:num w:numId="33">
    <w:abstractNumId w:val="29"/>
  </w:num>
  <w:num w:numId="34">
    <w:abstractNumId w:val="4"/>
  </w:num>
  <w:num w:numId="35">
    <w:abstractNumId w:val="13"/>
  </w:num>
  <w:num w:numId="36">
    <w:abstractNumId w:val="32"/>
  </w:num>
  <w:num w:numId="37">
    <w:abstractNumId w:val="15"/>
  </w:num>
  <w:num w:numId="38">
    <w:abstractNumId w:val="37"/>
  </w:num>
  <w:num w:numId="39">
    <w:abstractNumId w:val="23"/>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A34"/>
    <w:rsid w:val="00091301"/>
    <w:rsid w:val="000C5A26"/>
    <w:rsid w:val="00102FE0"/>
    <w:rsid w:val="0016535B"/>
    <w:rsid w:val="001E2AB5"/>
    <w:rsid w:val="001E772B"/>
    <w:rsid w:val="0020153E"/>
    <w:rsid w:val="0021748E"/>
    <w:rsid w:val="002354A1"/>
    <w:rsid w:val="002C73A1"/>
    <w:rsid w:val="002D18E0"/>
    <w:rsid w:val="0031143D"/>
    <w:rsid w:val="0032454D"/>
    <w:rsid w:val="00325210"/>
    <w:rsid w:val="003422CC"/>
    <w:rsid w:val="003A5425"/>
    <w:rsid w:val="003C3478"/>
    <w:rsid w:val="003E05BF"/>
    <w:rsid w:val="00447194"/>
    <w:rsid w:val="00482E5C"/>
    <w:rsid w:val="004A7108"/>
    <w:rsid w:val="004B0D63"/>
    <w:rsid w:val="004D67D9"/>
    <w:rsid w:val="004D6E7C"/>
    <w:rsid w:val="005A4BA3"/>
    <w:rsid w:val="005A7828"/>
    <w:rsid w:val="006118D8"/>
    <w:rsid w:val="00642983"/>
    <w:rsid w:val="006E6435"/>
    <w:rsid w:val="006F6D7F"/>
    <w:rsid w:val="00767DDC"/>
    <w:rsid w:val="00794D64"/>
    <w:rsid w:val="00796C44"/>
    <w:rsid w:val="007B7511"/>
    <w:rsid w:val="007D6103"/>
    <w:rsid w:val="007D767D"/>
    <w:rsid w:val="007E0B43"/>
    <w:rsid w:val="008532D7"/>
    <w:rsid w:val="008B18ED"/>
    <w:rsid w:val="008B3086"/>
    <w:rsid w:val="0092773A"/>
    <w:rsid w:val="009331A6"/>
    <w:rsid w:val="00934288"/>
    <w:rsid w:val="00942719"/>
    <w:rsid w:val="00942AE1"/>
    <w:rsid w:val="00997F11"/>
    <w:rsid w:val="009D23A4"/>
    <w:rsid w:val="00A33231"/>
    <w:rsid w:val="00A365CC"/>
    <w:rsid w:val="00A664A2"/>
    <w:rsid w:val="00A74673"/>
    <w:rsid w:val="00AA64AC"/>
    <w:rsid w:val="00AB1170"/>
    <w:rsid w:val="00AF2061"/>
    <w:rsid w:val="00B442EF"/>
    <w:rsid w:val="00B447AD"/>
    <w:rsid w:val="00B64C22"/>
    <w:rsid w:val="00B97448"/>
    <w:rsid w:val="00BB25D6"/>
    <w:rsid w:val="00BF10B7"/>
    <w:rsid w:val="00C23A34"/>
    <w:rsid w:val="00C64770"/>
    <w:rsid w:val="00C660D4"/>
    <w:rsid w:val="00C67938"/>
    <w:rsid w:val="00CE5B0D"/>
    <w:rsid w:val="00D1377B"/>
    <w:rsid w:val="00D45E83"/>
    <w:rsid w:val="00D471CF"/>
    <w:rsid w:val="00D52A3A"/>
    <w:rsid w:val="00D93B02"/>
    <w:rsid w:val="00E24E41"/>
    <w:rsid w:val="00E41C5C"/>
    <w:rsid w:val="00E92175"/>
    <w:rsid w:val="00EC790E"/>
    <w:rsid w:val="00ED1918"/>
    <w:rsid w:val="00F071CC"/>
    <w:rsid w:val="00F52CB7"/>
    <w:rsid w:val="00F575C1"/>
    <w:rsid w:val="017B437F"/>
    <w:rsid w:val="1F991D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2260"/>
  <w15:chartTrackingRefBased/>
  <w15:docId w15:val="{D0DC6E69-480E-40F0-89E6-CC1232E8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5D6"/>
    <w:rPr>
      <w:rFonts w:ascii="Arial" w:hAnsi="Arial" w:cs="Arial"/>
    </w:rPr>
  </w:style>
  <w:style w:type="paragraph" w:styleId="Titre1">
    <w:name w:val="heading 1"/>
    <w:basedOn w:val="Normal"/>
    <w:next w:val="Normal"/>
    <w:link w:val="Titre1Car"/>
    <w:uiPriority w:val="9"/>
    <w:qFormat/>
    <w:rsid w:val="00796C44"/>
    <w:pPr>
      <w:keepNext/>
      <w:keepLines/>
      <w:numPr>
        <w:numId w:val="30"/>
      </w:numPr>
      <w:spacing w:before="240" w:after="0"/>
      <w:jc w:val="both"/>
      <w:outlineLvl w:val="0"/>
    </w:pPr>
    <w:rPr>
      <w:rFonts w:ascii="Courier New" w:eastAsiaTheme="majorEastAsia" w:hAnsi="Courier New" w:cs="Courier New"/>
      <w:b/>
      <w:bCs/>
      <w:color w:val="595959" w:themeColor="text1" w:themeTint="A6"/>
      <w:sz w:val="24"/>
      <w:szCs w:val="24"/>
      <w:u w:val="single"/>
    </w:rPr>
  </w:style>
  <w:style w:type="paragraph" w:styleId="Titre2">
    <w:name w:val="heading 2"/>
    <w:basedOn w:val="Normal"/>
    <w:next w:val="Normal"/>
    <w:link w:val="Titre2Car"/>
    <w:uiPriority w:val="9"/>
    <w:unhideWhenUsed/>
    <w:qFormat/>
    <w:rsid w:val="007E0B43"/>
    <w:pPr>
      <w:keepNext/>
      <w:keepLines/>
      <w:numPr>
        <w:ilvl w:val="1"/>
        <w:numId w:val="30"/>
      </w:numPr>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C67938"/>
    <w:pPr>
      <w:keepNext/>
      <w:keepLines/>
      <w:numPr>
        <w:ilvl w:val="2"/>
        <w:numId w:val="30"/>
      </w:numPr>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C67938"/>
    <w:pPr>
      <w:keepNext/>
      <w:keepLines/>
      <w:numPr>
        <w:ilvl w:val="3"/>
        <w:numId w:val="30"/>
      </w:numPr>
      <w:spacing w:before="40" w:after="0"/>
      <w:outlineLvl w:val="3"/>
    </w:pPr>
    <w:rPr>
      <w:rFonts w:eastAsiaTheme="majorEastAsia" w:cstheme="majorBidi"/>
      <w:i/>
      <w:iCs/>
    </w:rPr>
  </w:style>
  <w:style w:type="paragraph" w:styleId="Titre5">
    <w:name w:val="heading 5"/>
    <w:basedOn w:val="Normal"/>
    <w:next w:val="Normal"/>
    <w:link w:val="Titre5Car"/>
    <w:uiPriority w:val="9"/>
    <w:unhideWhenUsed/>
    <w:qFormat/>
    <w:rsid w:val="00C67938"/>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C67938"/>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67938"/>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67938"/>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67938"/>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D6E7C"/>
    <w:pPr>
      <w:spacing w:after="0" w:line="240" w:lineRule="auto"/>
      <w:jc w:val="center"/>
    </w:pPr>
    <w:rPr>
      <w:rFonts w:ascii="Book Antiqua" w:hAnsi="Book Antiqua" w:cs="Arial"/>
      <w:b/>
      <w:bCs/>
      <w:sz w:val="40"/>
      <w:szCs w:val="40"/>
    </w:rPr>
  </w:style>
  <w:style w:type="paragraph" w:customStyle="1" w:styleId="Corps">
    <w:name w:val="Corps"/>
    <w:rsid w:val="004D6E7C"/>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eastAsia="fr-FR"/>
    </w:rPr>
  </w:style>
  <w:style w:type="character" w:customStyle="1" w:styleId="Titre1Car">
    <w:name w:val="Titre 1 Car"/>
    <w:basedOn w:val="Policepardfaut"/>
    <w:link w:val="Titre1"/>
    <w:uiPriority w:val="9"/>
    <w:rsid w:val="00796C44"/>
    <w:rPr>
      <w:rFonts w:ascii="Courier New" w:eastAsiaTheme="majorEastAsia" w:hAnsi="Courier New" w:cs="Courier New"/>
      <w:b/>
      <w:bCs/>
      <w:color w:val="595959" w:themeColor="text1" w:themeTint="A6"/>
      <w:sz w:val="24"/>
      <w:szCs w:val="24"/>
      <w:u w:val="single"/>
    </w:rPr>
  </w:style>
  <w:style w:type="paragraph" w:styleId="Paragraphedeliste">
    <w:name w:val="List Paragraph"/>
    <w:basedOn w:val="Normal"/>
    <w:uiPriority w:val="34"/>
    <w:qFormat/>
    <w:rsid w:val="004D6E7C"/>
    <w:pPr>
      <w:ind w:left="720"/>
      <w:contextualSpacing/>
    </w:pPr>
  </w:style>
  <w:style w:type="character" w:customStyle="1" w:styleId="Titre2Car">
    <w:name w:val="Titre 2 Car"/>
    <w:basedOn w:val="Policepardfaut"/>
    <w:link w:val="Titre2"/>
    <w:uiPriority w:val="9"/>
    <w:rsid w:val="007E0B43"/>
    <w:rPr>
      <w:rFonts w:ascii="Arial" w:eastAsiaTheme="majorEastAsia" w:hAnsi="Arial" w:cstheme="majorBidi"/>
      <w:sz w:val="26"/>
      <w:szCs w:val="26"/>
    </w:rPr>
  </w:style>
  <w:style w:type="numbering" w:customStyle="1" w:styleId="Puce">
    <w:name w:val="Puce"/>
    <w:rsid w:val="00447194"/>
    <w:pPr>
      <w:numPr>
        <w:numId w:val="28"/>
      </w:numPr>
    </w:pPr>
  </w:style>
  <w:style w:type="character" w:styleId="lev">
    <w:name w:val="Strong"/>
    <w:basedOn w:val="Policepardfaut"/>
    <w:uiPriority w:val="22"/>
    <w:qFormat/>
    <w:rsid w:val="003C3478"/>
    <w:rPr>
      <w:b/>
      <w:bCs/>
    </w:rPr>
  </w:style>
  <w:style w:type="paragraph" w:styleId="En-tte">
    <w:name w:val="header"/>
    <w:link w:val="En-tteCar"/>
    <w:rsid w:val="00D93B02"/>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fr-FR"/>
    </w:rPr>
  </w:style>
  <w:style w:type="character" w:customStyle="1" w:styleId="En-tteCar">
    <w:name w:val="En-tête Car"/>
    <w:basedOn w:val="Policepardfaut"/>
    <w:link w:val="En-tte"/>
    <w:rsid w:val="00D93B02"/>
    <w:rPr>
      <w:rFonts w:ascii="Helvetica Neue" w:eastAsia="Arial Unicode MS" w:hAnsi="Helvetica Neue" w:cs="Arial Unicode MS"/>
      <w:b/>
      <w:bCs/>
      <w:color w:val="000000"/>
      <w:sz w:val="36"/>
      <w:szCs w:val="36"/>
      <w:bdr w:val="nil"/>
      <w:lang w:eastAsia="fr-FR"/>
    </w:rPr>
  </w:style>
  <w:style w:type="character" w:customStyle="1" w:styleId="Titre3Car">
    <w:name w:val="Titre 3 Car"/>
    <w:basedOn w:val="Policepardfaut"/>
    <w:link w:val="Titre3"/>
    <w:uiPriority w:val="9"/>
    <w:rsid w:val="00C67938"/>
    <w:rPr>
      <w:rFonts w:ascii="Arial" w:eastAsiaTheme="majorEastAsia" w:hAnsi="Arial" w:cstheme="majorBidi"/>
      <w:sz w:val="24"/>
      <w:szCs w:val="24"/>
    </w:rPr>
  </w:style>
  <w:style w:type="character" w:customStyle="1" w:styleId="Titre4Car">
    <w:name w:val="Titre 4 Car"/>
    <w:basedOn w:val="Policepardfaut"/>
    <w:link w:val="Titre4"/>
    <w:uiPriority w:val="9"/>
    <w:rsid w:val="00C67938"/>
    <w:rPr>
      <w:rFonts w:ascii="Arial" w:eastAsiaTheme="majorEastAsia" w:hAnsi="Arial" w:cstheme="majorBidi"/>
      <w:i/>
      <w:iCs/>
    </w:rPr>
  </w:style>
  <w:style w:type="character" w:customStyle="1" w:styleId="Titre5Car">
    <w:name w:val="Titre 5 Car"/>
    <w:basedOn w:val="Policepardfaut"/>
    <w:link w:val="Titre5"/>
    <w:uiPriority w:val="9"/>
    <w:rsid w:val="00C67938"/>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C67938"/>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67938"/>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67938"/>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67938"/>
    <w:rPr>
      <w:rFonts w:asciiTheme="majorHAnsi" w:eastAsiaTheme="majorEastAsia" w:hAnsiTheme="majorHAnsi" w:cstheme="majorBidi"/>
      <w:i/>
      <w:iCs/>
      <w:color w:val="272727" w:themeColor="text1" w:themeTint="D8"/>
      <w:sz w:val="21"/>
      <w:szCs w:val="21"/>
    </w:rPr>
  </w:style>
  <w:style w:type="paragraph" w:customStyle="1" w:styleId="Sous-section2">
    <w:name w:val="Sous-section 2"/>
    <w:next w:val="Corps"/>
    <w:rsid w:val="00C67938"/>
    <w:pPr>
      <w:keepNext/>
      <w:pBdr>
        <w:top w:val="nil"/>
        <w:left w:val="nil"/>
        <w:bottom w:val="nil"/>
        <w:right w:val="nil"/>
        <w:between w:val="nil"/>
        <w:bar w:val="nil"/>
      </w:pBdr>
      <w:spacing w:after="0" w:line="240" w:lineRule="auto"/>
      <w:outlineLvl w:val="1"/>
    </w:pPr>
    <w:rPr>
      <w:rFonts w:ascii="Helvetica Neue" w:eastAsia="Arial Unicode MS" w:hAnsi="Helvetica Neue" w:cs="Arial Unicode MS"/>
      <w:b/>
      <w:bCs/>
      <w:color w:val="000000"/>
      <w:sz w:val="32"/>
      <w:szCs w:val="32"/>
      <w:bdr w:val="nil"/>
      <w:lang w:eastAsia="fr-FR"/>
    </w:rPr>
  </w:style>
  <w:style w:type="character" w:styleId="Lienhypertexte">
    <w:name w:val="Hyperlink"/>
    <w:basedOn w:val="Policepardfaut"/>
    <w:uiPriority w:val="99"/>
    <w:unhideWhenUsed/>
    <w:rsid w:val="00B442EF"/>
    <w:rPr>
      <w:color w:val="0563C1" w:themeColor="hyperlink"/>
      <w:u w:val="single"/>
    </w:rPr>
  </w:style>
  <w:style w:type="character" w:customStyle="1" w:styleId="Mentionnonrsolue1">
    <w:name w:val="Mention non résolue1"/>
    <w:basedOn w:val="Policepardfaut"/>
    <w:uiPriority w:val="99"/>
    <w:semiHidden/>
    <w:unhideWhenUsed/>
    <w:rsid w:val="00B44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664982">
      <w:bodyDiv w:val="1"/>
      <w:marLeft w:val="0"/>
      <w:marRight w:val="0"/>
      <w:marTop w:val="0"/>
      <w:marBottom w:val="0"/>
      <w:divBdr>
        <w:top w:val="none" w:sz="0" w:space="0" w:color="auto"/>
        <w:left w:val="none" w:sz="0" w:space="0" w:color="auto"/>
        <w:bottom w:val="none" w:sz="0" w:space="0" w:color="auto"/>
        <w:right w:val="none" w:sz="0" w:space="0" w:color="auto"/>
      </w:divBdr>
      <w:divsChild>
        <w:div w:id="1606841071">
          <w:marLeft w:val="0"/>
          <w:marRight w:val="0"/>
          <w:marTop w:val="0"/>
          <w:marBottom w:val="0"/>
          <w:divBdr>
            <w:top w:val="none" w:sz="0" w:space="0" w:color="auto"/>
            <w:left w:val="none" w:sz="0" w:space="0" w:color="auto"/>
            <w:bottom w:val="none" w:sz="0" w:space="0" w:color="auto"/>
            <w:right w:val="none" w:sz="0" w:space="0" w:color="auto"/>
          </w:divBdr>
        </w:div>
        <w:div w:id="1438525011">
          <w:marLeft w:val="0"/>
          <w:marRight w:val="0"/>
          <w:marTop w:val="0"/>
          <w:marBottom w:val="0"/>
          <w:divBdr>
            <w:top w:val="none" w:sz="0" w:space="0" w:color="auto"/>
            <w:left w:val="none" w:sz="0" w:space="0" w:color="auto"/>
            <w:bottom w:val="none" w:sz="0" w:space="0" w:color="auto"/>
            <w:right w:val="none" w:sz="0" w:space="0" w:color="auto"/>
          </w:divBdr>
        </w:div>
      </w:divsChild>
    </w:div>
    <w:div w:id="1394083058">
      <w:bodyDiv w:val="1"/>
      <w:marLeft w:val="0"/>
      <w:marRight w:val="0"/>
      <w:marTop w:val="0"/>
      <w:marBottom w:val="0"/>
      <w:divBdr>
        <w:top w:val="none" w:sz="0" w:space="0" w:color="auto"/>
        <w:left w:val="none" w:sz="0" w:space="0" w:color="auto"/>
        <w:bottom w:val="none" w:sz="0" w:space="0" w:color="auto"/>
        <w:right w:val="none" w:sz="0" w:space="0" w:color="auto"/>
      </w:divBdr>
      <w:divsChild>
        <w:div w:id="691494554">
          <w:marLeft w:val="0"/>
          <w:marRight w:val="0"/>
          <w:marTop w:val="0"/>
          <w:marBottom w:val="0"/>
          <w:divBdr>
            <w:top w:val="none" w:sz="0" w:space="0" w:color="auto"/>
            <w:left w:val="none" w:sz="0" w:space="0" w:color="auto"/>
            <w:bottom w:val="none" w:sz="0" w:space="0" w:color="auto"/>
            <w:right w:val="none" w:sz="0" w:space="0" w:color="auto"/>
          </w:divBdr>
        </w:div>
      </w:divsChild>
    </w:div>
    <w:div w:id="1572538450">
      <w:bodyDiv w:val="1"/>
      <w:marLeft w:val="0"/>
      <w:marRight w:val="0"/>
      <w:marTop w:val="0"/>
      <w:marBottom w:val="0"/>
      <w:divBdr>
        <w:top w:val="none" w:sz="0" w:space="0" w:color="auto"/>
        <w:left w:val="none" w:sz="0" w:space="0" w:color="auto"/>
        <w:bottom w:val="none" w:sz="0" w:space="0" w:color="auto"/>
        <w:right w:val="none" w:sz="0" w:space="0" w:color="auto"/>
      </w:divBdr>
    </w:div>
    <w:div w:id="162746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83245">
          <w:marLeft w:val="0"/>
          <w:marRight w:val="0"/>
          <w:marTop w:val="0"/>
          <w:marBottom w:val="0"/>
          <w:divBdr>
            <w:top w:val="none" w:sz="0" w:space="0" w:color="auto"/>
            <w:left w:val="none" w:sz="0" w:space="0" w:color="auto"/>
            <w:bottom w:val="none" w:sz="0" w:space="0" w:color="auto"/>
            <w:right w:val="none" w:sz="0" w:space="0" w:color="auto"/>
          </w:divBdr>
        </w:div>
        <w:div w:id="1322854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1380</Words>
  <Characters>7592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Thacker</dc:creator>
  <cp:keywords/>
  <dc:description/>
  <cp:lastModifiedBy>59011-07-11</cp:lastModifiedBy>
  <cp:revision>34</cp:revision>
  <dcterms:created xsi:type="dcterms:W3CDTF">2022-02-21T10:54:00Z</dcterms:created>
  <dcterms:modified xsi:type="dcterms:W3CDTF">2022-03-09T10:54:00Z</dcterms:modified>
</cp:coreProperties>
</file>